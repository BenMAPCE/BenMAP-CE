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42" w:rsidRDefault="00AF4542" w:rsidP="00AF4542">
      <w:pPr>
        <w:ind w:firstLineChars="950" w:firstLine="2670"/>
        <w:jc w:val="left"/>
        <w:outlineLvl w:val="0"/>
        <w:rPr>
          <w:rFonts w:ascii="Gill Sans MT" w:hAnsi="Gill Sans MT" w:cs="Calibri"/>
          <w:b/>
          <w:sz w:val="28"/>
        </w:rPr>
      </w:pPr>
      <w:r>
        <w:rPr>
          <w:rFonts w:ascii="Gill Sans MT" w:hAnsi="Gill Sans MT" w:cs="Calibri"/>
          <w:b/>
          <w:sz w:val="28"/>
        </w:rPr>
        <w:t>BenMAP-CE</w:t>
      </w:r>
      <w:r w:rsidRPr="00623FFB">
        <w:rPr>
          <w:rFonts w:ascii="Gill Sans MT" w:hAnsi="Gill Sans MT" w:cs="Calibri"/>
          <w:b/>
          <w:sz w:val="28"/>
        </w:rPr>
        <w:t xml:space="preserve"> Release Notes</w:t>
      </w:r>
    </w:p>
    <w:p w:rsidR="00446A8C" w:rsidRDefault="00446A8C" w:rsidP="00446A8C">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446A8C" w:rsidRPr="00C96D72" w:rsidRDefault="00446A8C" w:rsidP="001764BE">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w:t>
      </w:r>
      <w:r w:rsidR="001764BE">
        <w:rPr>
          <w:rFonts w:ascii="Gill Sans MT" w:hAnsi="Gill Sans MT" w:cs="Calibri"/>
          <w:b/>
          <w:szCs w:val="21"/>
        </w:rPr>
        <w:t>7</w:t>
      </w:r>
    </w:p>
    <w:p w:rsidR="00446A8C" w:rsidRPr="00623FFB" w:rsidRDefault="00446A8C" w:rsidP="001764B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1764BE">
        <w:rPr>
          <w:rFonts w:ascii="Gill Sans MT" w:hAnsi="Gill Sans MT" w:cs="Calibri"/>
          <w:b/>
          <w:szCs w:val="21"/>
        </w:rPr>
        <w:t>9</w:t>
      </w:r>
      <w:r w:rsidRPr="00623FFB">
        <w:rPr>
          <w:rFonts w:ascii="Gill Sans MT" w:hAnsi="Gill Sans MT" w:cs="Calibri"/>
          <w:b/>
          <w:szCs w:val="21"/>
        </w:rPr>
        <w:t>.</w:t>
      </w:r>
      <w:r w:rsidR="001764BE">
        <w:rPr>
          <w:rFonts w:ascii="Gill Sans MT" w:hAnsi="Gill Sans MT" w:cs="Calibri"/>
          <w:b/>
          <w:szCs w:val="21"/>
        </w:rPr>
        <w:t>3</w:t>
      </w:r>
      <w:r>
        <w:rPr>
          <w:rFonts w:ascii="Gill Sans MT" w:hAnsi="Gill Sans MT" w:cs="Calibri"/>
          <w:b/>
          <w:szCs w:val="21"/>
        </w:rPr>
        <w:t>0</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5357A1" w:rsidRPr="005E3DE3" w:rsidRDefault="005357A1" w:rsidP="005357A1">
      <w:pPr>
        <w:pStyle w:val="ListParagraph"/>
        <w:numPr>
          <w:ilvl w:val="0"/>
          <w:numId w:val="41"/>
        </w:numPr>
        <w:ind w:firstLineChars="0"/>
        <w:outlineLvl w:val="0"/>
        <w:rPr>
          <w:rFonts w:ascii="Gill Sans MT" w:hAnsi="Gill Sans MT" w:cs="Calibri"/>
          <w:bCs/>
        </w:rPr>
      </w:pPr>
      <w:r w:rsidRPr="005E3DE3">
        <w:rPr>
          <w:rFonts w:ascii="Gill Sans MT" w:hAnsi="Gill Sans MT" w:cs="Calibri"/>
          <w:bCs/>
        </w:rPr>
        <w:t xml:space="preserve">Added </w:t>
      </w:r>
      <w:r w:rsidRPr="005E3DE3">
        <w:rPr>
          <w:rFonts w:ascii="Gill Sans MT" w:hAnsi="Gill Sans MT" w:cs="Calibri"/>
          <w:bCs/>
        </w:rPr>
        <w:t xml:space="preserve">parameterized </w:t>
      </w:r>
      <w:r w:rsidRPr="005E3DE3">
        <w:rPr>
          <w:rFonts w:ascii="Gill Sans MT" w:hAnsi="Gill Sans MT" w:cs="Calibri"/>
          <w:bCs/>
        </w:rPr>
        <w:t>GBD Integrated Exposure Response (IER) functions.</w:t>
      </w:r>
      <w:r w:rsidRPr="005E3DE3">
        <w:rPr>
          <w:rFonts w:ascii="Gill Sans MT" w:hAnsi="Gill Sans MT" w:cs="Calibri"/>
          <w:bCs/>
        </w:rPr>
        <w:t xml:space="preserve">  These are spline functions for PM2.5 </w:t>
      </w:r>
      <w:r w:rsidRPr="005E3DE3">
        <w:rPr>
          <w:rFonts w:ascii="Gill Sans MT" w:hAnsi="Gill Sans MT"/>
        </w:rPr>
        <w:t xml:space="preserve">1 to 1,000 </w:t>
      </w:r>
      <w:proofErr w:type="spellStart"/>
      <w:r w:rsidRPr="005E3DE3">
        <w:rPr>
          <w:rFonts w:ascii="Gill Sans MT" w:hAnsi="Gill Sans MT"/>
        </w:rPr>
        <w:t>ug</w:t>
      </w:r>
      <w:proofErr w:type="spellEnd"/>
      <w:r w:rsidRPr="005E3DE3">
        <w:rPr>
          <w:rFonts w:ascii="Gill Sans MT" w:hAnsi="Gill Sans MT"/>
        </w:rPr>
        <w:t>/m3 range</w:t>
      </w:r>
      <w:r w:rsidRPr="005E3DE3">
        <w:rPr>
          <w:rFonts w:ascii="Gill Sans MT" w:hAnsi="Gill Sans MT" w:cs="Calibri"/>
          <w:bCs/>
        </w:rPr>
        <w:t xml:space="preserve"> </w:t>
      </w:r>
      <w:r w:rsidRPr="005E3DE3">
        <w:rPr>
          <w:rFonts w:ascii="Gill Sans MT" w:hAnsi="Gill Sans MT" w:cs="Calibri"/>
          <w:bCs/>
        </w:rPr>
        <w:t xml:space="preserve">with custom </w:t>
      </w:r>
      <w:r w:rsidRPr="005E3DE3">
        <w:rPr>
          <w:rFonts w:ascii="Gill Sans MT" w:hAnsi="Gill Sans MT" w:cs="Calibri"/>
          <w:bCs/>
        </w:rPr>
        <w:t xml:space="preserve">beta </w:t>
      </w:r>
      <w:r w:rsidRPr="005E3DE3">
        <w:rPr>
          <w:rFonts w:ascii="Gill Sans MT" w:hAnsi="Gill Sans MT" w:cs="Calibri"/>
          <w:bCs/>
        </w:rPr>
        <w:t>distributions</w:t>
      </w:r>
      <w:r w:rsidRPr="005E3DE3">
        <w:rPr>
          <w:rFonts w:ascii="Gill Sans MT" w:hAnsi="Gill Sans MT" w:cs="Calibri"/>
          <w:bCs/>
        </w:rPr>
        <w:t>.  I</w:t>
      </w:r>
      <w:r w:rsidRPr="005E3DE3">
        <w:rPr>
          <w:rFonts w:ascii="Gill Sans MT" w:hAnsi="Gill Sans MT"/>
        </w:rPr>
        <w:t>ncludes 20 segments for CEV function, and 11 segments each for COPD, IHD, and LC functions.</w:t>
      </w:r>
    </w:p>
    <w:p w:rsidR="005E3DE3" w:rsidRPr="005E3DE3" w:rsidRDefault="005E3DE3" w:rsidP="005357A1">
      <w:pPr>
        <w:pStyle w:val="ListParagraph"/>
        <w:numPr>
          <w:ilvl w:val="0"/>
          <w:numId w:val="41"/>
        </w:numPr>
        <w:spacing w:after="120"/>
        <w:ind w:firstLineChars="0"/>
        <w:rPr>
          <w:rFonts w:ascii="Gill Sans MT" w:hAnsi="Gill Sans MT" w:cs="Calibri"/>
          <w:szCs w:val="21"/>
        </w:rPr>
      </w:pPr>
      <w:r w:rsidRPr="005E3DE3">
        <w:rPr>
          <w:rFonts w:ascii="Gill Sans MT" w:hAnsi="Gill Sans MT"/>
        </w:rPr>
        <w:t xml:space="preserve">Added Country Shapefiles (from GBD Rollback Tool) and Python program to perform percentage rollback to the </w:t>
      </w:r>
      <w:proofErr w:type="spellStart"/>
      <w:r w:rsidRPr="005E3DE3">
        <w:rPr>
          <w:rFonts w:ascii="Gill Sans MT" w:hAnsi="Gill Sans MT"/>
        </w:rPr>
        <w:t>BenMAP</w:t>
      </w:r>
      <w:proofErr w:type="spellEnd"/>
      <w:r w:rsidRPr="005E3DE3">
        <w:rPr>
          <w:rFonts w:ascii="Gill Sans MT" w:hAnsi="Gill Sans MT"/>
        </w:rPr>
        <w:t xml:space="preserve">-CE installer (files under 'My </w:t>
      </w:r>
      <w:proofErr w:type="spellStart"/>
      <w:r w:rsidRPr="005E3DE3">
        <w:rPr>
          <w:rFonts w:ascii="Gill Sans MT" w:hAnsi="Gill Sans MT"/>
        </w:rPr>
        <w:t>BenMAP</w:t>
      </w:r>
      <w:proofErr w:type="spellEnd"/>
      <w:r w:rsidRPr="005E3DE3">
        <w:rPr>
          <w:rFonts w:ascii="Gill Sans MT" w:hAnsi="Gill Sans MT"/>
        </w:rPr>
        <w:t>-CE Files\Country Shapefiles').</w:t>
      </w:r>
    </w:p>
    <w:p w:rsidR="005E3DE3" w:rsidRPr="005E3DE3" w:rsidRDefault="007123FC" w:rsidP="007123FC">
      <w:pPr>
        <w:pStyle w:val="ListParagraph"/>
        <w:numPr>
          <w:ilvl w:val="0"/>
          <w:numId w:val="41"/>
        </w:numPr>
        <w:spacing w:after="120"/>
        <w:ind w:firstLineChars="0"/>
        <w:rPr>
          <w:rFonts w:ascii="Gill Sans MT" w:hAnsi="Gill Sans MT" w:cs="Calibri"/>
          <w:szCs w:val="21"/>
        </w:rPr>
      </w:pPr>
      <w:r>
        <w:rPr>
          <w:rFonts w:ascii="Gill Sans MT" w:hAnsi="Gill Sans MT" w:cs="Calibri"/>
          <w:szCs w:val="21"/>
        </w:rPr>
        <w:t>Performed thorough review of data import forms and r</w:t>
      </w:r>
      <w:r w:rsidR="005E3DE3" w:rsidRPr="005E3DE3">
        <w:rPr>
          <w:rFonts w:ascii="Gill Sans MT" w:hAnsi="Gill Sans MT" w:cs="Calibri"/>
          <w:szCs w:val="21"/>
        </w:rPr>
        <w:t>esolved several issues within “Modify Datasets” dialog, including</w:t>
      </w:r>
      <w:r w:rsidR="005E3DE3">
        <w:rPr>
          <w:rFonts w:ascii="Gill Sans MT" w:hAnsi="Gill Sans MT" w:cs="Calibri"/>
          <w:szCs w:val="21"/>
        </w:rPr>
        <w:t>:  1)</w:t>
      </w:r>
      <w:r>
        <w:rPr>
          <w:rFonts w:ascii="Gill Sans MT" w:hAnsi="Gill Sans MT" w:cs="Calibri"/>
          <w:szCs w:val="21"/>
        </w:rPr>
        <w:t xml:space="preserve"> </w:t>
      </w:r>
      <w:r w:rsidR="005E3DE3" w:rsidRPr="005E3DE3">
        <w:rPr>
          <w:rFonts w:ascii="Gill Sans MT" w:hAnsi="Gill Sans MT" w:cs="Calibri"/>
          <w:szCs w:val="21"/>
        </w:rPr>
        <w:t xml:space="preserve">resolve issues with loading and display of metadata, </w:t>
      </w:r>
      <w:r>
        <w:rPr>
          <w:rFonts w:ascii="Gill Sans MT" w:hAnsi="Gill Sans MT" w:cs="Calibri"/>
          <w:szCs w:val="21"/>
        </w:rPr>
        <w:t>2</w:t>
      </w:r>
      <w:r w:rsidR="005E3DE3">
        <w:rPr>
          <w:rFonts w:ascii="Gill Sans MT" w:hAnsi="Gill Sans MT" w:cs="Calibri"/>
          <w:szCs w:val="21"/>
        </w:rPr>
        <w:t>) correct minor issue with automatic load of data after validation (without user clicking “OK” to proceed)</w:t>
      </w:r>
      <w:r>
        <w:rPr>
          <w:rFonts w:ascii="Gill Sans MT" w:hAnsi="Gill Sans MT" w:cs="Calibri"/>
          <w:szCs w:val="21"/>
        </w:rPr>
        <w:t xml:space="preserve">, and 3) </w:t>
      </w:r>
      <w:r>
        <w:rPr>
          <w:rFonts w:ascii="Gill Sans MT" w:hAnsi="Gill Sans MT" w:cs="Calibri"/>
          <w:szCs w:val="21"/>
        </w:rPr>
        <w:t>ensure that when the user clicks “Delete” the selected record is highlighted and the user receives a confirmation message prior to delete</w:t>
      </w:r>
      <w:r w:rsidR="005E3DE3">
        <w:rPr>
          <w:rFonts w:ascii="Gill Sans MT" w:hAnsi="Gill Sans MT" w:cs="Calibri"/>
          <w:szCs w:val="21"/>
        </w:rPr>
        <w:t>.</w:t>
      </w:r>
    </w:p>
    <w:p w:rsidR="005E3DE3" w:rsidRPr="005E3DE3" w:rsidRDefault="005E3DE3" w:rsidP="005357A1">
      <w:pPr>
        <w:pStyle w:val="ListParagraph"/>
        <w:numPr>
          <w:ilvl w:val="0"/>
          <w:numId w:val="41"/>
        </w:numPr>
        <w:spacing w:after="120"/>
        <w:ind w:firstLineChars="0"/>
        <w:rPr>
          <w:rFonts w:ascii="Gill Sans MT" w:hAnsi="Gill Sans MT" w:cs="Calibri"/>
          <w:szCs w:val="21"/>
        </w:rPr>
      </w:pPr>
      <w:r w:rsidRPr="005E3DE3">
        <w:rPr>
          <w:rFonts w:ascii="Gill Sans MT" w:hAnsi="Gill Sans MT" w:cs="Calibri"/>
          <w:szCs w:val="21"/>
        </w:rPr>
        <w:t xml:space="preserve">Added </w:t>
      </w:r>
      <w:r w:rsidRPr="005E3DE3">
        <w:rPr>
          <w:rFonts w:ascii="Gill Sans MT" w:hAnsi="Gill Sans MT"/>
        </w:rPr>
        <w:t>validation check for incidence datasets (warning will be issued if value outside of range 0 to 1)</w:t>
      </w:r>
      <w:r w:rsidRPr="005E3DE3">
        <w:rPr>
          <w:rFonts w:ascii="Gill Sans MT" w:hAnsi="Gill Sans MT"/>
        </w:rPr>
        <w:t>.</w:t>
      </w:r>
    </w:p>
    <w:p w:rsidR="001764BE" w:rsidRPr="005E3DE3" w:rsidRDefault="005357A1" w:rsidP="005357A1">
      <w:pPr>
        <w:pStyle w:val="ListParagraph"/>
        <w:numPr>
          <w:ilvl w:val="0"/>
          <w:numId w:val="41"/>
        </w:numPr>
        <w:spacing w:after="120"/>
        <w:ind w:firstLineChars="0"/>
        <w:rPr>
          <w:rFonts w:ascii="Gill Sans MT" w:hAnsi="Gill Sans MT" w:cs="Calibri"/>
          <w:szCs w:val="21"/>
        </w:rPr>
      </w:pPr>
      <w:r w:rsidRPr="005E3DE3">
        <w:rPr>
          <w:rFonts w:ascii="Gill Sans MT" w:hAnsi="Gill Sans MT" w:cs="Calibri"/>
          <w:szCs w:val="21"/>
        </w:rPr>
        <w:t xml:space="preserve">Changed About page to display internal build number (4th digit in the </w:t>
      </w:r>
      <w:proofErr w:type="spellStart"/>
      <w:r w:rsidRPr="005E3DE3">
        <w:rPr>
          <w:rFonts w:ascii="Gill Sans MT" w:hAnsi="Gill Sans MT" w:cs="Calibri"/>
          <w:szCs w:val="21"/>
        </w:rPr>
        <w:t>BenMAP</w:t>
      </w:r>
      <w:proofErr w:type="spellEnd"/>
      <w:r w:rsidRPr="005E3DE3">
        <w:rPr>
          <w:rFonts w:ascii="Gill Sans MT" w:hAnsi="Gill Sans MT" w:cs="Calibri"/>
          <w:szCs w:val="21"/>
        </w:rPr>
        <w:t xml:space="preserve">-CE version number (used by software developer to track internal test versions). </w:t>
      </w:r>
    </w:p>
    <w:p w:rsidR="00356D75" w:rsidRDefault="00356D75" w:rsidP="00356D75">
      <w:pPr>
        <w:spacing w:line="360" w:lineRule="auto"/>
        <w:rPr>
          <w:rFonts w:ascii="Gill Sans MT" w:hAnsi="Gill Sans MT" w:cs="Calibri"/>
          <w:b/>
          <w:bCs/>
        </w:rPr>
      </w:pPr>
      <w:r>
        <w:rPr>
          <w:rFonts w:ascii="Gill Sans MT" w:hAnsi="Gill Sans MT" w:cs="Calibri"/>
          <w:b/>
          <w:bCs/>
        </w:rPr>
        <w:t>Known Issues (for future updates)</w:t>
      </w:r>
    </w:p>
    <w:p w:rsidR="00356D75" w:rsidRPr="00A9083F" w:rsidRDefault="00356D75" w:rsidP="00356D75">
      <w:pPr>
        <w:pStyle w:val="ListParagraph"/>
        <w:numPr>
          <w:ilvl w:val="0"/>
          <w:numId w:val="32"/>
        </w:numPr>
        <w:spacing w:after="120"/>
        <w:ind w:firstLineChars="0"/>
        <w:rPr>
          <w:rFonts w:ascii="Gill Sans MT" w:hAnsi="Gill Sans MT" w:cs="Calibri"/>
          <w:szCs w:val="21"/>
        </w:rPr>
      </w:pPr>
      <w:r w:rsidRPr="00A9083F">
        <w:rPr>
          <w:rFonts w:ascii="Gill Sans MT" w:hAnsi="Gill Sans MT" w:cs="Calibri"/>
          <w:szCs w:val="21"/>
        </w:rPr>
        <w:t>There are known issues with international settings (e.g., date and number formatting) which may interfere with data imports.  Please refer to the “</w:t>
      </w:r>
      <w:proofErr w:type="spellStart"/>
      <w:r w:rsidRPr="00A9083F">
        <w:rPr>
          <w:rFonts w:ascii="Gill Sans MT" w:hAnsi="Gill Sans MT" w:cs="Calibri"/>
          <w:szCs w:val="21"/>
        </w:rPr>
        <w:t>BenMAP</w:t>
      </w:r>
      <w:proofErr w:type="spellEnd"/>
      <w:r w:rsidRPr="00A9083F">
        <w:rPr>
          <w:rFonts w:ascii="Gill Sans MT" w:hAnsi="Gill Sans MT" w:cs="Calibri"/>
          <w:szCs w:val="21"/>
        </w:rPr>
        <w:t>-CE Regional Formats” document for information about data conventions and computer settings.</w:t>
      </w:r>
    </w:p>
    <w:p w:rsidR="00356D75" w:rsidRPr="00975E53" w:rsidRDefault="00356D75" w:rsidP="00356D75">
      <w:pPr>
        <w:pStyle w:val="ListParagraph"/>
        <w:numPr>
          <w:ilvl w:val="0"/>
          <w:numId w:val="32"/>
        </w:numPr>
        <w:spacing w:after="120"/>
        <w:ind w:left="836" w:firstLineChars="0" w:hanging="418"/>
        <w:rPr>
          <w:rFonts w:ascii="Gill Sans MT" w:hAnsi="Gill Sans MT" w:cs="Calibri"/>
          <w:szCs w:val="21"/>
        </w:rPr>
      </w:pPr>
      <w:r w:rsidRPr="00975E53">
        <w:rPr>
          <w:rFonts w:ascii="Gill Sans MT" w:hAnsi="Gill Sans MT" w:cs="Calibri"/>
          <w:szCs w:val="21"/>
        </w:rPr>
        <w:t xml:space="preserve">There are known issues with </w:t>
      </w:r>
      <w:r>
        <w:rPr>
          <w:rFonts w:ascii="Gill Sans MT" w:hAnsi="Gill Sans MT" w:cs="Calibri"/>
          <w:szCs w:val="21"/>
        </w:rPr>
        <w:t xml:space="preserve">the </w:t>
      </w:r>
      <w:proofErr w:type="spellStart"/>
      <w:r w:rsidRPr="00975E53">
        <w:rPr>
          <w:rFonts w:ascii="Gill Sans MT" w:hAnsi="Gill Sans MT" w:cs="Calibri"/>
          <w:szCs w:val="21"/>
        </w:rPr>
        <w:t>DotSpatial</w:t>
      </w:r>
      <w:proofErr w:type="spellEnd"/>
      <w:r>
        <w:rPr>
          <w:rFonts w:ascii="Gill Sans MT" w:hAnsi="Gill Sans MT" w:cs="Calibri"/>
          <w:szCs w:val="21"/>
        </w:rPr>
        <w:t xml:space="preserve"> library</w:t>
      </w:r>
      <w:r w:rsidRPr="00975E53">
        <w:rPr>
          <w:rFonts w:ascii="Gill Sans MT" w:hAnsi="Gill Sans MT" w:cs="Calibri"/>
          <w:szCs w:val="21"/>
        </w:rPr>
        <w:t xml:space="preserve"> which may cause a null reference exception or cause the program to crash when attempting to edit the legend text or color (for an individual category) on the GIS map.</w:t>
      </w:r>
      <w:r>
        <w:rPr>
          <w:rFonts w:ascii="Gill Sans MT" w:hAnsi="Gill Sans MT" w:cs="Calibri"/>
          <w:szCs w:val="21"/>
        </w:rPr>
        <w:t xml:space="preserve">  These issues have been reported to the </w:t>
      </w:r>
      <w:proofErr w:type="spellStart"/>
      <w:r>
        <w:rPr>
          <w:rFonts w:ascii="Gill Sans MT" w:hAnsi="Gill Sans MT" w:cs="Calibri"/>
          <w:szCs w:val="21"/>
        </w:rPr>
        <w:t>DotSpatial</w:t>
      </w:r>
      <w:proofErr w:type="spellEnd"/>
      <w:r>
        <w:rPr>
          <w:rFonts w:ascii="Gill Sans MT" w:hAnsi="Gill Sans MT" w:cs="Calibri"/>
          <w:szCs w:val="21"/>
        </w:rPr>
        <w:t xml:space="preserve"> </w:t>
      </w:r>
      <w:proofErr w:type="spellStart"/>
      <w:r>
        <w:rPr>
          <w:rFonts w:ascii="Gill Sans MT" w:hAnsi="Gill Sans MT" w:cs="Calibri"/>
          <w:szCs w:val="21"/>
        </w:rPr>
        <w:t>CodePlex</w:t>
      </w:r>
      <w:proofErr w:type="spellEnd"/>
      <w:r>
        <w:rPr>
          <w:rFonts w:ascii="Gill Sans MT" w:hAnsi="Gill Sans MT" w:cs="Calibri"/>
          <w:szCs w:val="21"/>
        </w:rPr>
        <w:t>.</w:t>
      </w:r>
    </w:p>
    <w:p w:rsidR="00356D75" w:rsidRDefault="00356D75" w:rsidP="00356D7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 xml:space="preserve">When </w:t>
      </w:r>
      <w:proofErr w:type="spellStart"/>
      <w:r>
        <w:rPr>
          <w:rFonts w:ascii="Gill Sans MT" w:hAnsi="Gill Sans MT" w:cs="Calibri"/>
          <w:szCs w:val="21"/>
        </w:rPr>
        <w:t>BenMAP</w:t>
      </w:r>
      <w:proofErr w:type="spellEnd"/>
      <w:r>
        <w:rPr>
          <w:rFonts w:ascii="Gill Sans MT" w:hAnsi="Gill Sans MT" w:cs="Calibri"/>
          <w:szCs w:val="21"/>
        </w:rPr>
        <w:t>-CE is maximized the scroll bar for the legend disappears and some of the GIS layers become inaccessible.</w:t>
      </w:r>
    </w:p>
    <w:p w:rsidR="00356D75" w:rsidRDefault="00356D75" w:rsidP="00356D7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Once a result has been drawn to the GIS Map the user can no longer re-organize the GIS layers.</w:t>
      </w:r>
    </w:p>
    <w:p w:rsidR="00356D75" w:rsidRDefault="00356D75" w:rsidP="00356D75">
      <w:pPr>
        <w:pStyle w:val="ListParagraph"/>
        <w:numPr>
          <w:ilvl w:val="0"/>
          <w:numId w:val="32"/>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Pr>
          <w:rFonts w:ascii="Gill Sans MT" w:hAnsi="Gill Sans MT" w:cs="Calibri"/>
          <w:szCs w:val="21"/>
        </w:rPr>
        <w:t xml:space="preserve">on the </w:t>
      </w:r>
      <w:r w:rsidRPr="003321AF">
        <w:rPr>
          <w:rFonts w:ascii="Gill Sans MT" w:hAnsi="Gill Sans MT" w:cs="Calibri"/>
          <w:szCs w:val="21"/>
        </w:rPr>
        <w:t xml:space="preserve">GIS map </w:t>
      </w:r>
      <w:r>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Pr>
          <w:rFonts w:ascii="Gill Sans MT" w:hAnsi="Gill Sans MT" w:cs="Calibri"/>
          <w:szCs w:val="21"/>
        </w:rPr>
        <w:t xml:space="preserve"> This identify tool is currently disabled to avoid the error.</w:t>
      </w:r>
    </w:p>
    <w:p w:rsidR="00356D75" w:rsidRDefault="00356D75" w:rsidP="00356D75">
      <w:pPr>
        <w:pStyle w:val="ListParagraph"/>
        <w:numPr>
          <w:ilvl w:val="0"/>
          <w:numId w:val="32"/>
        </w:numPr>
        <w:spacing w:after="120"/>
        <w:ind w:firstLineChars="0"/>
        <w:rPr>
          <w:rFonts w:ascii="Gill Sans MT" w:hAnsi="Gill Sans MT" w:cs="Calibri"/>
          <w:szCs w:val="21"/>
        </w:rPr>
      </w:pPr>
      <w:r>
        <w:rPr>
          <w:rFonts w:ascii="Gill Sans MT" w:hAnsi="Gill Sans MT" w:cs="Calibri"/>
          <w:szCs w:val="21"/>
        </w:rPr>
        <w:t xml:space="preserve">There is no mechanism to allow the user to </w:t>
      </w:r>
      <w:r w:rsidRPr="00D57F3A">
        <w:rPr>
          <w:rFonts w:ascii="Gill Sans MT" w:hAnsi="Gill Sans MT" w:cs="Calibri"/>
          <w:szCs w:val="21"/>
        </w:rPr>
        <w:t xml:space="preserve">modify the default administrative layer in the </w:t>
      </w:r>
      <w:proofErr w:type="spellStart"/>
      <w:r w:rsidRPr="00D57F3A">
        <w:rPr>
          <w:rFonts w:ascii="Gill Sans MT" w:hAnsi="Gill Sans MT" w:cs="Calibri"/>
          <w:szCs w:val="21"/>
        </w:rPr>
        <w:lastRenderedPageBreak/>
        <w:t>BenMAP</w:t>
      </w:r>
      <w:proofErr w:type="spellEnd"/>
      <w:r w:rsidRPr="00D57F3A">
        <w:rPr>
          <w:rFonts w:ascii="Gill Sans MT" w:hAnsi="Gill Sans MT" w:cs="Calibri"/>
          <w:szCs w:val="21"/>
        </w:rPr>
        <w:t>-CE GIS window</w:t>
      </w:r>
      <w:r>
        <w:rPr>
          <w:rFonts w:ascii="Gill Sans MT" w:hAnsi="Gill Sans MT" w:cs="Calibri"/>
          <w:szCs w:val="21"/>
        </w:rPr>
        <w:t>.</w:t>
      </w:r>
    </w:p>
    <w:p w:rsidR="00356D75" w:rsidRDefault="00356D75" w:rsidP="00356D75">
      <w:pPr>
        <w:pStyle w:val="ListParagraph"/>
        <w:numPr>
          <w:ilvl w:val="0"/>
          <w:numId w:val="32"/>
        </w:numPr>
        <w:spacing w:after="120"/>
        <w:ind w:firstLineChars="0"/>
        <w:rPr>
          <w:rFonts w:ascii="Gill Sans MT" w:hAnsi="Gill Sans MT" w:cs="Calibri"/>
          <w:szCs w:val="21"/>
        </w:rPr>
      </w:pPr>
      <w:proofErr w:type="spellStart"/>
      <w:r w:rsidRPr="00282C64">
        <w:rPr>
          <w:rFonts w:ascii="Gill Sans MT" w:hAnsi="Gill Sans MT" w:cs="Calibri"/>
          <w:szCs w:val="21"/>
        </w:rPr>
        <w:t>BenMAP</w:t>
      </w:r>
      <w:proofErr w:type="spellEnd"/>
      <w:r w:rsidRPr="00282C64">
        <w:rPr>
          <w:rFonts w:ascii="Gill Sans MT" w:hAnsi="Gill Sans MT" w:cs="Calibri"/>
          <w:szCs w:val="21"/>
        </w:rPr>
        <w:t xml:space="preserve">-CE attempts to </w:t>
      </w:r>
      <w:r>
        <w:rPr>
          <w:rFonts w:ascii="Gill Sans MT" w:hAnsi="Gill Sans MT" w:cs="Calibri"/>
          <w:szCs w:val="21"/>
        </w:rPr>
        <w:t>re-</w:t>
      </w:r>
      <w:r w:rsidRPr="00282C64">
        <w:rPr>
          <w:rFonts w:ascii="Gill Sans MT" w:hAnsi="Gill Sans MT" w:cs="Calibri"/>
          <w:szCs w:val="21"/>
        </w:rPr>
        <w:t>project shapefiles</w:t>
      </w:r>
      <w:r>
        <w:rPr>
          <w:rFonts w:ascii="Gill Sans MT" w:hAnsi="Gill Sans MT" w:cs="Calibri"/>
          <w:szCs w:val="21"/>
        </w:rPr>
        <w:t xml:space="preserve"> to NAD83</w:t>
      </w:r>
      <w:r w:rsidRPr="00282C64">
        <w:rPr>
          <w:rFonts w:ascii="Gill Sans MT" w:hAnsi="Gill Sans MT" w:cs="Calibri"/>
          <w:szCs w:val="21"/>
        </w:rPr>
        <w:t xml:space="preserve"> that are already in an acceptable projection</w:t>
      </w:r>
      <w:r>
        <w:rPr>
          <w:rFonts w:ascii="Gill Sans MT" w:hAnsi="Gill Sans MT" w:cs="Calibri"/>
          <w:szCs w:val="21"/>
        </w:rPr>
        <w:t xml:space="preserve"> (e.g., WGS). </w:t>
      </w:r>
    </w:p>
    <w:p w:rsidR="00356D75" w:rsidRDefault="00356D75" w:rsidP="00356D75">
      <w:pPr>
        <w:pStyle w:val="ListParagraph"/>
        <w:numPr>
          <w:ilvl w:val="0"/>
          <w:numId w:val="32"/>
        </w:numPr>
        <w:spacing w:after="120"/>
        <w:ind w:firstLineChars="0"/>
        <w:rPr>
          <w:rFonts w:ascii="Gill Sans MT" w:hAnsi="Gill Sans MT" w:cs="Calibri"/>
          <w:szCs w:val="21"/>
        </w:rPr>
      </w:pPr>
      <w:r>
        <w:rPr>
          <w:rFonts w:ascii="Gill Sans MT" w:hAnsi="Gill Sans MT" w:cs="Calibri"/>
          <w:szCs w:val="21"/>
        </w:rPr>
        <w:t>When importing shapefiles, users should be able to select the columns they want to designate as COL and ROW index, even if the columns of the attribute table are not labeled as such.</w:t>
      </w:r>
    </w:p>
    <w:p w:rsidR="00356D75" w:rsidRDefault="00356D75" w:rsidP="00356D75">
      <w:pPr>
        <w:pStyle w:val="ListParagraph"/>
        <w:numPr>
          <w:ilvl w:val="0"/>
          <w:numId w:val="32"/>
        </w:numPr>
        <w:spacing w:after="120"/>
        <w:ind w:left="836" w:firstLineChars="0" w:hanging="418"/>
        <w:rPr>
          <w:rFonts w:ascii="Gill Sans MT" w:hAnsi="Gill Sans MT" w:cs="Calibri"/>
          <w:szCs w:val="21"/>
        </w:rPr>
      </w:pPr>
      <w:r>
        <w:rPr>
          <w:rFonts w:ascii="Gill Sans MT" w:hAnsi="Gill Sans MT" w:cs="Calibri"/>
          <w:szCs w:val="21"/>
        </w:rPr>
        <w:t>The Health Impact Function Editor should display the Mean and Standard Deviation from custom distributions in the Beta Parameter 1 and Beta Parameter 2 fields.</w:t>
      </w:r>
    </w:p>
    <w:p w:rsidR="00356D75" w:rsidRDefault="00356D75" w:rsidP="00356D75">
      <w:pPr>
        <w:pStyle w:val="ListParagraph"/>
        <w:numPr>
          <w:ilvl w:val="0"/>
          <w:numId w:val="32"/>
        </w:numPr>
        <w:spacing w:after="120"/>
        <w:ind w:firstLineChars="0"/>
        <w:rPr>
          <w:rFonts w:ascii="Gill Sans MT" w:hAnsi="Gill Sans MT" w:cs="Calibri"/>
          <w:szCs w:val="21"/>
        </w:rPr>
      </w:pPr>
      <w:r w:rsidRPr="00282C64">
        <w:rPr>
          <w:rFonts w:ascii="Gill Sans MT" w:hAnsi="Gill Sans MT" w:cs="Calibri"/>
          <w:szCs w:val="21"/>
        </w:rPr>
        <w:t xml:space="preserve">In the monitor dataset import, the import code does not allow the first value to be missing.  Users have had to </w:t>
      </w:r>
      <w:r>
        <w:rPr>
          <w:rFonts w:ascii="Gill Sans MT" w:hAnsi="Gill Sans MT" w:cs="Calibri"/>
          <w:szCs w:val="21"/>
        </w:rPr>
        <w:t xml:space="preserve">alter the dataset (e.g., </w:t>
      </w:r>
      <w:r w:rsidRPr="00282C64">
        <w:rPr>
          <w:rFonts w:ascii="Gill Sans MT" w:hAnsi="Gill Sans MT" w:cs="Calibri"/>
          <w:szCs w:val="21"/>
        </w:rPr>
        <w:t>substitute a "0" for the "." if it is the first value</w:t>
      </w:r>
      <w:r>
        <w:rPr>
          <w:rFonts w:ascii="Gill Sans MT" w:hAnsi="Gill Sans MT" w:cs="Calibri"/>
          <w:szCs w:val="21"/>
        </w:rPr>
        <w:t>) to get it to import</w:t>
      </w:r>
      <w:r w:rsidRPr="00282C64">
        <w:rPr>
          <w:rFonts w:ascii="Gill Sans MT" w:hAnsi="Gill Sans MT" w:cs="Calibri"/>
          <w:szCs w:val="21"/>
        </w:rPr>
        <w:t xml:space="preserve">.  Also, modeled data often includes "-9" as missing data code.  </w:t>
      </w:r>
      <w:proofErr w:type="spellStart"/>
      <w:r w:rsidRPr="00282C64">
        <w:rPr>
          <w:rFonts w:ascii="Gill Sans MT" w:hAnsi="Gill Sans MT" w:cs="Calibri"/>
          <w:szCs w:val="21"/>
        </w:rPr>
        <w:t>BenMAP</w:t>
      </w:r>
      <w:proofErr w:type="spellEnd"/>
      <w:r w:rsidRPr="00282C64">
        <w:rPr>
          <w:rFonts w:ascii="Gill Sans MT" w:hAnsi="Gill Sans MT" w:cs="Calibri"/>
          <w:szCs w:val="21"/>
        </w:rPr>
        <w:t xml:space="preserve"> has no way of interpreting a</w:t>
      </w:r>
      <w:r>
        <w:rPr>
          <w:rFonts w:ascii="Gill Sans MT" w:hAnsi="Gill Sans MT" w:cs="Calibri"/>
          <w:szCs w:val="21"/>
        </w:rPr>
        <w:t xml:space="preserve">lternate missing value codes. </w:t>
      </w:r>
    </w:p>
    <w:p w:rsidR="00356D75" w:rsidRDefault="00356D75" w:rsidP="00356D75">
      <w:pPr>
        <w:pStyle w:val="ListParagraph"/>
        <w:numPr>
          <w:ilvl w:val="0"/>
          <w:numId w:val="32"/>
        </w:numPr>
        <w:spacing w:after="120"/>
        <w:ind w:firstLineChars="0"/>
        <w:rPr>
          <w:rFonts w:ascii="Gill Sans MT" w:hAnsi="Gill Sans MT" w:cs="Calibri"/>
          <w:szCs w:val="21"/>
        </w:rPr>
      </w:pPr>
      <w:r>
        <w:rPr>
          <w:rFonts w:ascii="Gill Sans MT" w:hAnsi="Gill Sans MT" w:cs="Calibri"/>
          <w:szCs w:val="21"/>
        </w:rPr>
        <w:t>Under “Manage Population Datasets”, there is currently no option for an “Output Sample File”.</w:t>
      </w:r>
    </w:p>
    <w:p w:rsidR="00356D75" w:rsidRPr="00D57F3A" w:rsidRDefault="00356D75" w:rsidP="00356D75">
      <w:pPr>
        <w:pStyle w:val="ListParagraph"/>
        <w:numPr>
          <w:ilvl w:val="0"/>
          <w:numId w:val="32"/>
        </w:numPr>
        <w:spacing w:after="120"/>
        <w:ind w:firstLineChars="0"/>
        <w:rPr>
          <w:rFonts w:ascii="Gill Sans MT" w:hAnsi="Gill Sans MT" w:cs="Calibri"/>
          <w:szCs w:val="21"/>
        </w:rPr>
      </w:pPr>
      <w:r w:rsidRPr="00D57F3A">
        <w:rPr>
          <w:rFonts w:ascii="Gill Sans MT" w:hAnsi="Gill Sans MT" w:cs="Calibri"/>
          <w:szCs w:val="21"/>
        </w:rPr>
        <w:t xml:space="preserve">An audit trail should summarize the details of the </w:t>
      </w:r>
      <w:proofErr w:type="spellStart"/>
      <w:r w:rsidRPr="00D57F3A">
        <w:rPr>
          <w:rFonts w:ascii="Gill Sans MT" w:hAnsi="Gill Sans MT" w:cs="Calibri"/>
          <w:szCs w:val="21"/>
        </w:rPr>
        <w:t>BenMAP</w:t>
      </w:r>
      <w:proofErr w:type="spellEnd"/>
      <w:r w:rsidRPr="00D57F3A">
        <w:rPr>
          <w:rFonts w:ascii="Gill Sans MT" w:hAnsi="Gill Sans MT" w:cs="Calibri"/>
          <w:szCs w:val="21"/>
        </w:rPr>
        <w:t>-CE analysis at the time it was run. It should not include details from the current database.</w:t>
      </w:r>
    </w:p>
    <w:p w:rsidR="001764BE" w:rsidRPr="001764BE" w:rsidRDefault="001764BE" w:rsidP="001764BE">
      <w:pPr>
        <w:spacing w:line="360" w:lineRule="auto"/>
        <w:rPr>
          <w:rFonts w:ascii="Gill Sans MT" w:hAnsi="Gill Sans MT" w:cs="Calibri"/>
          <w:b/>
          <w:i/>
        </w:rPr>
      </w:pPr>
      <w:r w:rsidRPr="001764BE">
        <w:rPr>
          <w:rFonts w:ascii="Gill Sans MT" w:hAnsi="Gill Sans MT" w:cs="Calibri"/>
          <w:u w:val="single"/>
        </w:rPr>
        <w:t>____________________________________________________________________</w:t>
      </w:r>
    </w:p>
    <w:p w:rsidR="001764BE" w:rsidRPr="00C96D72" w:rsidRDefault="001764BE" w:rsidP="001764BE">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w:t>
      </w:r>
      <w:r>
        <w:rPr>
          <w:rFonts w:ascii="Gill Sans MT" w:hAnsi="Gill Sans MT" w:cs="Calibri"/>
          <w:b/>
          <w:szCs w:val="21"/>
        </w:rPr>
        <w:t>6</w:t>
      </w:r>
    </w:p>
    <w:p w:rsidR="001764BE" w:rsidRPr="00623FFB" w:rsidRDefault="001764BE" w:rsidP="001764B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31</w:t>
      </w:r>
    </w:p>
    <w:p w:rsidR="001764BE" w:rsidRDefault="001764BE" w:rsidP="001764BE">
      <w:pPr>
        <w:spacing w:line="360" w:lineRule="auto"/>
        <w:outlineLvl w:val="0"/>
        <w:rPr>
          <w:rFonts w:ascii="Gill Sans MT" w:hAnsi="Gill Sans MT" w:cs="Calibri"/>
          <w:b/>
        </w:rPr>
      </w:pPr>
      <w:r>
        <w:rPr>
          <w:rFonts w:ascii="Gill Sans MT" w:hAnsi="Gill Sans MT" w:cs="Calibri"/>
          <w:b/>
        </w:rPr>
        <w:t>Main Improvements</w:t>
      </w:r>
    </w:p>
    <w:p w:rsidR="001764BE" w:rsidRDefault="00EA4012" w:rsidP="00356D75">
      <w:pPr>
        <w:pStyle w:val="ListParagraph"/>
        <w:numPr>
          <w:ilvl w:val="0"/>
          <w:numId w:val="38"/>
        </w:numPr>
        <w:spacing w:after="120"/>
        <w:ind w:firstLineChars="0"/>
        <w:outlineLvl w:val="0"/>
        <w:rPr>
          <w:rFonts w:ascii="Gill Sans MT" w:hAnsi="Gill Sans MT" w:cs="Calibri"/>
          <w:bCs/>
        </w:rPr>
      </w:pPr>
      <w:r>
        <w:rPr>
          <w:rFonts w:ascii="Gill Sans MT" w:hAnsi="Gill Sans MT" w:cs="Calibri"/>
          <w:bCs/>
        </w:rPr>
        <w:t>Resolved issue with Health Impact Function Editor not importing correctly (issue identified while testing import of custom spline functions).</w:t>
      </w:r>
    </w:p>
    <w:p w:rsidR="00EA4012" w:rsidRDefault="00EA4012" w:rsidP="00356D75">
      <w:pPr>
        <w:pStyle w:val="ListParagraph"/>
        <w:numPr>
          <w:ilvl w:val="0"/>
          <w:numId w:val="38"/>
        </w:numPr>
        <w:spacing w:after="120"/>
        <w:ind w:firstLineChars="0"/>
        <w:outlineLvl w:val="0"/>
        <w:rPr>
          <w:rFonts w:ascii="Gill Sans MT" w:hAnsi="Gill Sans MT" w:cs="Calibri"/>
          <w:bCs/>
        </w:rPr>
      </w:pPr>
      <w:r>
        <w:rPr>
          <w:rFonts w:ascii="Gill Sans MT" w:hAnsi="Gill Sans MT" w:cs="Calibri"/>
          <w:bCs/>
        </w:rPr>
        <w:t xml:space="preserve">Resolved issue with </w:t>
      </w:r>
      <w:proofErr w:type="spellStart"/>
      <w:r>
        <w:rPr>
          <w:rFonts w:ascii="Gill Sans MT" w:hAnsi="Gill Sans MT" w:cs="Calibri"/>
          <w:bCs/>
        </w:rPr>
        <w:t>BenMAP</w:t>
      </w:r>
      <w:proofErr w:type="spellEnd"/>
      <w:r>
        <w:rPr>
          <w:rFonts w:ascii="Gill Sans MT" w:hAnsi="Gill Sans MT" w:cs="Calibri"/>
          <w:bCs/>
        </w:rPr>
        <w:t>-CE throwing a database exception error when attempting to load a population dataset.  The database was incorrectly trying to open a connection that was already open.</w:t>
      </w:r>
    </w:p>
    <w:p w:rsidR="00EA4012" w:rsidRDefault="00EA4012" w:rsidP="00356D75">
      <w:pPr>
        <w:pStyle w:val="ListParagraph"/>
        <w:numPr>
          <w:ilvl w:val="0"/>
          <w:numId w:val="38"/>
        </w:numPr>
        <w:spacing w:after="120"/>
        <w:ind w:firstLineChars="0"/>
        <w:outlineLvl w:val="0"/>
        <w:rPr>
          <w:rFonts w:ascii="Gill Sans MT" w:hAnsi="Gill Sans MT" w:cs="Calibri"/>
          <w:bCs/>
        </w:rPr>
      </w:pPr>
      <w:r>
        <w:rPr>
          <w:rFonts w:ascii="Gill Sans MT" w:hAnsi="Gill Sans MT" w:cs="Calibri"/>
          <w:bCs/>
        </w:rPr>
        <w:t xml:space="preserve">“Unlocked” the EPA-provided (preloaded) datasets.  </w:t>
      </w:r>
      <w:r w:rsidR="005357A1">
        <w:rPr>
          <w:rFonts w:ascii="Gill Sans MT" w:hAnsi="Gill Sans MT" w:cs="Calibri"/>
          <w:bCs/>
        </w:rPr>
        <w:t>The locking mechanism was intended to protect preloaded datasets from being modified by the user without also modifying the associated metadata.</w:t>
      </w:r>
      <w:r w:rsidR="005357A1">
        <w:rPr>
          <w:rFonts w:ascii="Gill Sans MT" w:hAnsi="Gill Sans MT" w:cs="Calibri"/>
          <w:bCs/>
        </w:rPr>
        <w:t xml:space="preserve"> </w:t>
      </w:r>
      <w:r>
        <w:rPr>
          <w:rFonts w:ascii="Gill Sans MT" w:hAnsi="Gill Sans MT" w:cs="Calibri"/>
          <w:bCs/>
        </w:rPr>
        <w:t xml:space="preserve">Until development work to improve management of datasets (including </w:t>
      </w:r>
      <w:r w:rsidR="005357A1">
        <w:rPr>
          <w:rFonts w:ascii="Gill Sans MT" w:hAnsi="Gill Sans MT" w:cs="Calibri"/>
          <w:bCs/>
        </w:rPr>
        <w:t xml:space="preserve">a </w:t>
      </w:r>
      <w:r>
        <w:rPr>
          <w:rFonts w:ascii="Gill Sans MT" w:hAnsi="Gill Sans MT" w:cs="Calibri"/>
          <w:bCs/>
        </w:rPr>
        <w:t>cloning feature) is complete, the preloaded datasets will remain</w:t>
      </w:r>
      <w:r w:rsidR="005357A1">
        <w:rPr>
          <w:rFonts w:ascii="Gill Sans MT" w:hAnsi="Gill Sans MT" w:cs="Calibri"/>
          <w:bCs/>
        </w:rPr>
        <w:t xml:space="preserve"> unlocked.</w:t>
      </w:r>
    </w:p>
    <w:p w:rsidR="005357A1" w:rsidRDefault="005357A1" w:rsidP="005357A1">
      <w:pPr>
        <w:pStyle w:val="ListParagraph"/>
        <w:numPr>
          <w:ilvl w:val="0"/>
          <w:numId w:val="38"/>
        </w:numPr>
        <w:ind w:firstLineChars="0"/>
        <w:outlineLvl w:val="0"/>
        <w:rPr>
          <w:rFonts w:ascii="Gill Sans MT" w:hAnsi="Gill Sans MT" w:cs="Calibri"/>
          <w:bCs/>
        </w:rPr>
      </w:pPr>
      <w:r>
        <w:rPr>
          <w:rFonts w:ascii="Gill Sans MT" w:hAnsi="Gill Sans MT" w:cs="Calibri"/>
          <w:bCs/>
        </w:rPr>
        <w:t>Added metadata descriptions for preloaded datasets.</w:t>
      </w:r>
    </w:p>
    <w:p w:rsidR="001764BE" w:rsidRPr="001764BE" w:rsidRDefault="001764BE" w:rsidP="001764BE">
      <w:pPr>
        <w:spacing w:line="360" w:lineRule="auto"/>
        <w:rPr>
          <w:rFonts w:ascii="Gill Sans MT" w:hAnsi="Gill Sans MT" w:cs="Calibri"/>
          <w:b/>
          <w:i/>
        </w:rPr>
      </w:pPr>
      <w:r w:rsidRPr="001764BE">
        <w:rPr>
          <w:rFonts w:ascii="Gill Sans MT" w:hAnsi="Gill Sans MT" w:cs="Calibri"/>
          <w:u w:val="single"/>
        </w:rPr>
        <w:t>_____________________________________________________________________</w:t>
      </w:r>
    </w:p>
    <w:p w:rsidR="001764BE" w:rsidRPr="00C96D72" w:rsidRDefault="001764BE" w:rsidP="001764BE">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1.1.5</w:t>
      </w:r>
      <w:bookmarkStart w:id="0" w:name="_GoBack"/>
      <w:bookmarkEnd w:id="0"/>
    </w:p>
    <w:p w:rsidR="001764BE" w:rsidRPr="00623FFB" w:rsidRDefault="001764BE" w:rsidP="001764B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10</w:t>
      </w:r>
    </w:p>
    <w:p w:rsidR="001764BE" w:rsidRDefault="001764BE" w:rsidP="001764BE">
      <w:pPr>
        <w:spacing w:line="360" w:lineRule="auto"/>
        <w:outlineLvl w:val="0"/>
        <w:rPr>
          <w:rFonts w:ascii="Gill Sans MT" w:hAnsi="Gill Sans MT" w:cs="Calibri"/>
          <w:b/>
        </w:rPr>
      </w:pPr>
      <w:r>
        <w:rPr>
          <w:rFonts w:ascii="Gill Sans MT" w:hAnsi="Gill Sans MT" w:cs="Calibri"/>
          <w:b/>
        </w:rPr>
        <w:t>Main Improvements</w:t>
      </w:r>
    </w:p>
    <w:p w:rsidR="001764BE" w:rsidRPr="001764BE" w:rsidRDefault="001764BE" w:rsidP="001764BE">
      <w:pPr>
        <w:pStyle w:val="ListParagraph"/>
        <w:numPr>
          <w:ilvl w:val="0"/>
          <w:numId w:val="39"/>
        </w:numPr>
        <w:ind w:firstLineChars="0"/>
        <w:outlineLvl w:val="0"/>
        <w:rPr>
          <w:rFonts w:ascii="Gill Sans MT" w:hAnsi="Gill Sans MT" w:cs="Calibri"/>
          <w:b/>
        </w:rPr>
      </w:pPr>
      <w:r>
        <w:rPr>
          <w:rFonts w:ascii="Gill Sans MT" w:hAnsi="Gill Sans MT" w:cs="Calibri"/>
        </w:rPr>
        <w:t xml:space="preserve">Fixed an issue that prevented </w:t>
      </w:r>
      <w:r>
        <w:rPr>
          <w:rFonts w:ascii="Gill Sans MT" w:hAnsi="Gill Sans MT" w:cs="Calibri"/>
        </w:rPr>
        <w:t xml:space="preserve">images for </w:t>
      </w:r>
      <w:r>
        <w:rPr>
          <w:rFonts w:ascii="Gill Sans MT" w:hAnsi="Gill Sans MT" w:cs="Calibri"/>
        </w:rPr>
        <w:t>Beta Distribution</w:t>
      </w:r>
      <w:r>
        <w:rPr>
          <w:rFonts w:ascii="Gill Sans MT" w:hAnsi="Gill Sans MT" w:cs="Calibri"/>
        </w:rPr>
        <w:t>s</w:t>
      </w:r>
      <w:r>
        <w:rPr>
          <w:rFonts w:ascii="Gill Sans MT" w:hAnsi="Gill Sans MT" w:cs="Calibri"/>
        </w:rPr>
        <w:t xml:space="preserve"> to not appear </w:t>
      </w:r>
      <w:r>
        <w:rPr>
          <w:rFonts w:ascii="Gill Sans MT" w:hAnsi="Gill Sans MT" w:cs="Calibri"/>
        </w:rPr>
        <w:t>within</w:t>
      </w:r>
      <w:r>
        <w:rPr>
          <w:rFonts w:ascii="Gill Sans MT" w:hAnsi="Gill Sans MT" w:cs="Calibri"/>
        </w:rPr>
        <w:t xml:space="preserve"> the Health Impact Function Editor</w:t>
      </w:r>
      <w:r>
        <w:rPr>
          <w:rFonts w:ascii="Gill Sans MT" w:hAnsi="Gill Sans MT" w:cs="Calibri"/>
        </w:rPr>
        <w:t xml:space="preserve"> (pop-up form on click of distribution type)</w:t>
      </w:r>
      <w:r>
        <w:rPr>
          <w:rFonts w:ascii="Gill Sans MT" w:hAnsi="Gill Sans MT" w:cs="Calibri"/>
        </w:rPr>
        <w:t>.</w:t>
      </w:r>
    </w:p>
    <w:p w:rsidR="00446A8C" w:rsidRDefault="00446A8C" w:rsidP="00356D75">
      <w:pPr>
        <w:keepNext/>
        <w:spacing w:line="360" w:lineRule="auto"/>
        <w:rPr>
          <w:rFonts w:ascii="Gill Sans MT" w:hAnsi="Gill Sans MT" w:cs="Calibri"/>
          <w:b/>
          <w:i/>
        </w:rPr>
      </w:pPr>
      <w:r w:rsidRPr="00623FFB">
        <w:rPr>
          <w:rFonts w:ascii="Gill Sans MT" w:hAnsi="Gill Sans MT" w:cs="Calibri"/>
          <w:u w:val="single"/>
        </w:rPr>
        <w:lastRenderedPageBreak/>
        <w:t>______________________________________</w:t>
      </w:r>
      <w:r>
        <w:rPr>
          <w:rFonts w:ascii="Gill Sans MT" w:hAnsi="Gill Sans MT" w:cs="Calibri"/>
          <w:u w:val="single"/>
        </w:rPr>
        <w:t>_______________________________</w:t>
      </w:r>
    </w:p>
    <w:p w:rsidR="00446A8C" w:rsidRPr="00C96D72" w:rsidRDefault="00446A8C" w:rsidP="00446A8C">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1.1.4</w:t>
      </w:r>
    </w:p>
    <w:p w:rsidR="00446A8C" w:rsidRPr="00623FFB" w:rsidRDefault="00446A8C" w:rsidP="00446A8C">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2015.8</w:t>
      </w:r>
      <w:r w:rsidRPr="00623FFB">
        <w:rPr>
          <w:rFonts w:ascii="Gill Sans MT" w:hAnsi="Gill Sans MT" w:cs="Calibri"/>
          <w:b/>
          <w:szCs w:val="21"/>
        </w:rPr>
        <w:t>.</w:t>
      </w:r>
      <w:r>
        <w:rPr>
          <w:rFonts w:ascii="Gill Sans MT" w:hAnsi="Gill Sans MT" w:cs="Calibri"/>
          <w:b/>
          <w:szCs w:val="21"/>
        </w:rPr>
        <w:t>7</w:t>
      </w:r>
    </w:p>
    <w:p w:rsidR="00446A8C" w:rsidRDefault="00446A8C" w:rsidP="00446A8C">
      <w:pPr>
        <w:spacing w:line="360" w:lineRule="auto"/>
        <w:outlineLvl w:val="0"/>
        <w:rPr>
          <w:rFonts w:ascii="Gill Sans MT" w:hAnsi="Gill Sans MT" w:cs="Calibri"/>
          <w:b/>
        </w:rPr>
      </w:pPr>
      <w:r>
        <w:rPr>
          <w:rFonts w:ascii="Gill Sans MT" w:hAnsi="Gill Sans MT" w:cs="Calibri"/>
          <w:b/>
        </w:rPr>
        <w:t>Main Improvements</w:t>
      </w:r>
    </w:p>
    <w:p w:rsidR="00446A8C" w:rsidRPr="00446A8C" w:rsidRDefault="00446A8C" w:rsidP="007E3E9D">
      <w:pPr>
        <w:pStyle w:val="ListParagraph"/>
        <w:numPr>
          <w:ilvl w:val="0"/>
          <w:numId w:val="34"/>
        </w:numPr>
        <w:spacing w:after="120"/>
        <w:ind w:firstLineChars="0"/>
        <w:outlineLvl w:val="0"/>
        <w:rPr>
          <w:rFonts w:ascii="Gill Sans MT" w:hAnsi="Gill Sans MT" w:cs="Calibri"/>
          <w:b/>
        </w:rPr>
      </w:pPr>
      <w:r>
        <w:rPr>
          <w:rFonts w:ascii="Gill Sans MT" w:hAnsi="Gill Sans MT" w:cs="Calibri"/>
        </w:rPr>
        <w:t>Fixed an issue with having to click “Run” twice to run health impact functions.</w:t>
      </w:r>
    </w:p>
    <w:p w:rsidR="00C75E90" w:rsidRPr="001764BE" w:rsidRDefault="00446A8C" w:rsidP="001764BE">
      <w:pPr>
        <w:pStyle w:val="ListParagraph"/>
        <w:numPr>
          <w:ilvl w:val="0"/>
          <w:numId w:val="34"/>
        </w:numPr>
        <w:spacing w:after="120"/>
        <w:ind w:firstLineChars="0"/>
        <w:outlineLvl w:val="0"/>
        <w:rPr>
          <w:rFonts w:ascii="Gill Sans MT" w:hAnsi="Gill Sans MT" w:cs="Calibri"/>
          <w:b/>
        </w:rPr>
      </w:pPr>
      <w:r>
        <w:rPr>
          <w:rFonts w:ascii="Gill Sans MT" w:hAnsi="Gill Sans MT" w:cs="Calibri"/>
        </w:rPr>
        <w:t>Fixed an issue that prevented the aggregation of Detroit data.</w:t>
      </w:r>
    </w:p>
    <w:p w:rsidR="00C75E90" w:rsidRDefault="00C75E90" w:rsidP="00C75E90">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75E90" w:rsidRPr="00C96D72" w:rsidRDefault="00C75E90" w:rsidP="00C75E90">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1.1.3</w:t>
      </w:r>
    </w:p>
    <w:p w:rsidR="00C75E90" w:rsidRPr="00623FFB" w:rsidRDefault="00C75E90" w:rsidP="00C75E90">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2015.7</w:t>
      </w:r>
      <w:r w:rsidRPr="00623FFB">
        <w:rPr>
          <w:rFonts w:ascii="Gill Sans MT" w:hAnsi="Gill Sans MT" w:cs="Calibri"/>
          <w:b/>
          <w:szCs w:val="21"/>
        </w:rPr>
        <w:t>.</w:t>
      </w:r>
      <w:r>
        <w:rPr>
          <w:rFonts w:ascii="Gill Sans MT" w:hAnsi="Gill Sans MT" w:cs="Calibri"/>
          <w:b/>
          <w:szCs w:val="21"/>
        </w:rPr>
        <w:t>30</w:t>
      </w:r>
    </w:p>
    <w:p w:rsidR="00C75E90" w:rsidRDefault="00C75E90" w:rsidP="00C75E90">
      <w:pPr>
        <w:spacing w:line="360" w:lineRule="auto"/>
        <w:outlineLvl w:val="0"/>
        <w:rPr>
          <w:rFonts w:ascii="Gill Sans MT" w:hAnsi="Gill Sans MT" w:cs="Calibri"/>
          <w:b/>
        </w:rPr>
      </w:pPr>
      <w:r>
        <w:rPr>
          <w:rFonts w:ascii="Gill Sans MT" w:hAnsi="Gill Sans MT" w:cs="Calibri"/>
          <w:b/>
        </w:rPr>
        <w:t>Main Improvements</w:t>
      </w:r>
    </w:p>
    <w:p w:rsidR="00C75E90"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Added Mortality Incidence data for the Detroit setup.</w:t>
      </w:r>
    </w:p>
    <w:p w:rsidR="00C75E90" w:rsidRPr="007F6F25" w:rsidRDefault="00C75E90" w:rsidP="00C75E90">
      <w:pPr>
        <w:pStyle w:val="ListParagraph"/>
        <w:numPr>
          <w:ilvl w:val="0"/>
          <w:numId w:val="33"/>
        </w:numPr>
        <w:ind w:left="836" w:firstLineChars="0" w:hanging="418"/>
        <w:rPr>
          <w:rFonts w:ascii="Gill Sans MT" w:hAnsi="Gill Sans MT" w:cs="Calibri"/>
          <w:bCs/>
        </w:rPr>
      </w:pPr>
      <w:r>
        <w:rPr>
          <w:rFonts w:ascii="Gill Sans MT" w:hAnsi="Gill Sans MT" w:cs="Calibri"/>
          <w:bCs/>
        </w:rPr>
        <w:t>Fixed an issue that prevented Grid Definitions from being created.</w:t>
      </w:r>
    </w:p>
    <w:p w:rsidR="00C96D72" w:rsidRDefault="00C96D72" w:rsidP="00C96D7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FC137F" w:rsidRPr="00C96D72" w:rsidRDefault="00FC137F"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w:t>
      </w:r>
      <w:r w:rsidR="007F6F25">
        <w:rPr>
          <w:rFonts w:ascii="Gill Sans MT" w:hAnsi="Gill Sans MT" w:cs="Calibri"/>
          <w:b/>
          <w:szCs w:val="21"/>
        </w:rPr>
        <w:t>2</w:t>
      </w:r>
    </w:p>
    <w:p w:rsidR="00FC137F" w:rsidRPr="00623FFB" w:rsidRDefault="00FC137F"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7F6F25">
        <w:rPr>
          <w:rFonts w:ascii="Gill Sans MT" w:hAnsi="Gill Sans MT" w:cs="Calibri"/>
          <w:b/>
          <w:szCs w:val="21"/>
        </w:rPr>
        <w:t>7</w:t>
      </w:r>
      <w:r w:rsidRPr="00623FFB">
        <w:rPr>
          <w:rFonts w:ascii="Gill Sans MT" w:hAnsi="Gill Sans MT" w:cs="Calibri"/>
          <w:b/>
          <w:szCs w:val="21"/>
        </w:rPr>
        <w:t>.</w:t>
      </w:r>
      <w:r w:rsidR="007F6F25">
        <w:rPr>
          <w:rFonts w:ascii="Gill Sans MT" w:hAnsi="Gill Sans MT" w:cs="Calibri"/>
          <w:b/>
          <w:szCs w:val="21"/>
        </w:rPr>
        <w:t>24</w:t>
      </w:r>
    </w:p>
    <w:p w:rsidR="00FC137F" w:rsidRDefault="00FC137F" w:rsidP="007F6F25">
      <w:pPr>
        <w:spacing w:line="360" w:lineRule="auto"/>
        <w:outlineLvl w:val="0"/>
        <w:rPr>
          <w:rFonts w:ascii="Gill Sans MT" w:hAnsi="Gill Sans MT" w:cs="Calibri"/>
          <w:b/>
        </w:rPr>
      </w:pPr>
      <w:r>
        <w:rPr>
          <w:rFonts w:ascii="Gill Sans MT" w:hAnsi="Gill Sans MT" w:cs="Calibri"/>
          <w:b/>
        </w:rPr>
        <w:t>Main Improvements</w:t>
      </w:r>
    </w:p>
    <w:p w:rsidR="007F6F25" w:rsidRPr="007F6F25" w:rsidRDefault="007F6F25" w:rsidP="001764BE">
      <w:pPr>
        <w:pStyle w:val="ListParagraph"/>
        <w:numPr>
          <w:ilvl w:val="0"/>
          <w:numId w:val="40"/>
        </w:numPr>
        <w:ind w:firstLineChars="0"/>
        <w:rPr>
          <w:rFonts w:ascii="Gill Sans MT" w:hAnsi="Gill Sans MT" w:cs="Calibri"/>
          <w:bCs/>
        </w:rPr>
      </w:pPr>
      <w:r w:rsidRPr="007F6F25">
        <w:rPr>
          <w:rFonts w:ascii="Gill Sans MT" w:hAnsi="Gill Sans MT" w:cs="Calibri"/>
          <w:bCs/>
        </w:rPr>
        <w:t xml:space="preserve">Added a setup for Detroit using the </w:t>
      </w:r>
      <w:proofErr w:type="spellStart"/>
      <w:r w:rsidRPr="007F6F25">
        <w:rPr>
          <w:rFonts w:ascii="Gill Sans MT" w:hAnsi="Gill Sans MT" w:cs="Calibri"/>
          <w:bCs/>
        </w:rPr>
        <w:t>BenMAP</w:t>
      </w:r>
      <w:proofErr w:type="spellEnd"/>
      <w:r w:rsidRPr="007F6F25">
        <w:rPr>
          <w:rFonts w:ascii="Gill Sans MT" w:hAnsi="Gill Sans MT" w:cs="Calibri"/>
          <w:bCs/>
        </w:rPr>
        <w:t>-CE Quick Start Guide data files (dated November 2014).</w:t>
      </w:r>
    </w:p>
    <w:p w:rsidR="007F6F25" w:rsidRDefault="007F6F25" w:rsidP="007F6F25">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7F6F25" w:rsidRPr="00C96D72" w:rsidRDefault="007F6F25" w:rsidP="007F6F25">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1.1.1</w:t>
      </w:r>
    </w:p>
    <w:p w:rsidR="007F6F25" w:rsidRPr="00623FFB" w:rsidRDefault="007F6F25" w:rsidP="007F6F25">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2015.3</w:t>
      </w:r>
      <w:r w:rsidRPr="00623FFB">
        <w:rPr>
          <w:rFonts w:ascii="Gill Sans MT" w:hAnsi="Gill Sans MT" w:cs="Calibri"/>
          <w:b/>
          <w:szCs w:val="21"/>
        </w:rPr>
        <w:t>.</w:t>
      </w:r>
      <w:r>
        <w:rPr>
          <w:rFonts w:ascii="Gill Sans MT" w:hAnsi="Gill Sans MT" w:cs="Calibri"/>
          <w:b/>
          <w:szCs w:val="21"/>
        </w:rPr>
        <w:t>31</w:t>
      </w:r>
    </w:p>
    <w:p w:rsidR="007F6F25" w:rsidRDefault="007F6F25" w:rsidP="007F6F25">
      <w:pPr>
        <w:spacing w:line="360" w:lineRule="auto"/>
        <w:outlineLvl w:val="0"/>
        <w:rPr>
          <w:rFonts w:ascii="Gill Sans MT" w:hAnsi="Gill Sans MT" w:cs="Calibri"/>
          <w:b/>
        </w:rPr>
      </w:pPr>
      <w:r>
        <w:rPr>
          <w:rFonts w:ascii="Gill Sans MT" w:hAnsi="Gill Sans MT" w:cs="Calibri"/>
          <w:b/>
        </w:rPr>
        <w:t>Main Improvements (minor bug fixes to public release version 1.1.0)</w:t>
      </w:r>
    </w:p>
    <w:p w:rsidR="009D00B0" w:rsidRPr="007F6F25" w:rsidRDefault="007F6F25" w:rsidP="00C367ED">
      <w:pPr>
        <w:pStyle w:val="ListParagraph"/>
        <w:numPr>
          <w:ilvl w:val="0"/>
          <w:numId w:val="30"/>
        </w:numPr>
        <w:ind w:firstLineChars="0"/>
        <w:outlineLvl w:val="0"/>
        <w:rPr>
          <w:rFonts w:ascii="Gill Sans MT" w:hAnsi="Gill Sans MT" w:cs="Calibri"/>
          <w:bCs/>
        </w:rPr>
      </w:pPr>
      <w:r w:rsidRPr="007F6F25">
        <w:rPr>
          <w:rFonts w:ascii="Gill Sans MT" w:hAnsi="Gill Sans MT" w:cs="Calibri"/>
          <w:bCs/>
        </w:rPr>
        <w:t xml:space="preserve">Fixed bug which prohibited Regular Grid creation from saving (under Modify Datasets/Grid Definitions). </w:t>
      </w:r>
    </w:p>
    <w:p w:rsidR="00FC137F" w:rsidRDefault="00FC137F" w:rsidP="00FC137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24B5F" w:rsidRPr="00C96D72" w:rsidRDefault="00C24B5F" w:rsidP="001B497F">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w:t>
      </w:r>
      <w:r w:rsidR="00B80F25">
        <w:rPr>
          <w:rFonts w:ascii="Gill Sans MT" w:hAnsi="Gill Sans MT" w:cs="Calibri"/>
          <w:b/>
          <w:szCs w:val="21"/>
        </w:rPr>
        <w:t>1</w:t>
      </w:r>
      <w:r>
        <w:rPr>
          <w:rFonts w:ascii="Gill Sans MT" w:hAnsi="Gill Sans MT" w:cs="Calibri"/>
          <w:b/>
          <w:szCs w:val="21"/>
        </w:rPr>
        <w:t>.</w:t>
      </w:r>
      <w:r w:rsidR="00B80F25">
        <w:rPr>
          <w:rFonts w:ascii="Gill Sans MT" w:hAnsi="Gill Sans MT" w:cs="Calibri"/>
          <w:b/>
          <w:szCs w:val="21"/>
        </w:rPr>
        <w:t>0</w:t>
      </w:r>
    </w:p>
    <w:p w:rsidR="00C24B5F" w:rsidRPr="00FC137F" w:rsidRDefault="00C24B5F" w:rsidP="00FC137F">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w:t>
      </w:r>
      <w:r w:rsidR="00B80F25">
        <w:rPr>
          <w:rFonts w:ascii="Gill Sans MT" w:hAnsi="Gill Sans MT" w:cs="Calibri"/>
          <w:b/>
          <w:szCs w:val="21"/>
        </w:rPr>
        <w:t>2</w:t>
      </w:r>
      <w:r w:rsidRPr="00623FFB">
        <w:rPr>
          <w:rFonts w:ascii="Gill Sans MT" w:hAnsi="Gill Sans MT" w:cs="Calibri"/>
          <w:b/>
          <w:szCs w:val="21"/>
        </w:rPr>
        <w:t>.</w:t>
      </w:r>
      <w:r w:rsidR="00F034FB">
        <w:rPr>
          <w:rFonts w:ascii="Gill Sans MT" w:hAnsi="Gill Sans MT" w:cs="Calibri"/>
          <w:b/>
          <w:szCs w:val="21"/>
        </w:rPr>
        <w:t>16</w:t>
      </w:r>
    </w:p>
    <w:p w:rsidR="00C24B5F" w:rsidRDefault="00C24B5F" w:rsidP="00C24B5F">
      <w:pPr>
        <w:spacing w:line="360" w:lineRule="auto"/>
        <w:outlineLvl w:val="0"/>
        <w:rPr>
          <w:rFonts w:ascii="Gill Sans MT" w:hAnsi="Gill Sans MT" w:cs="Calibri"/>
          <w:b/>
        </w:rPr>
      </w:pPr>
      <w:r>
        <w:rPr>
          <w:rFonts w:ascii="Gill Sans MT" w:hAnsi="Gill Sans MT" w:cs="Calibri"/>
          <w:b/>
        </w:rPr>
        <w:t>Main Improvements</w:t>
      </w:r>
    </w:p>
    <w:p w:rsidR="00B80F25" w:rsidRDefault="00B80F25" w:rsidP="00356D75">
      <w:pPr>
        <w:pStyle w:val="ListParagraph"/>
        <w:numPr>
          <w:ilvl w:val="0"/>
          <w:numId w:val="31"/>
        </w:numPr>
        <w:spacing w:after="120" w:line="360" w:lineRule="auto"/>
        <w:ind w:firstLineChars="0"/>
        <w:outlineLvl w:val="0"/>
        <w:rPr>
          <w:rFonts w:ascii="Gill Sans MT" w:hAnsi="Gill Sans MT" w:cs="Calibri"/>
          <w:bCs/>
        </w:rPr>
      </w:pPr>
      <w:r w:rsidRPr="00B80F25">
        <w:rPr>
          <w:rFonts w:ascii="Gill Sans MT" w:hAnsi="Gill Sans MT" w:cs="Calibri"/>
          <w:bCs/>
        </w:rPr>
        <w:t>Software published for public release.</w:t>
      </w:r>
      <w:r w:rsidR="00F034FB">
        <w:rPr>
          <w:rFonts w:ascii="Gill Sans MT" w:hAnsi="Gill Sans MT" w:cs="Calibri"/>
          <w:bCs/>
        </w:rPr>
        <w:t xml:space="preserve">  64-bit and 32-bit versions available.</w:t>
      </w:r>
    </w:p>
    <w:p w:rsidR="00F034FB" w:rsidRDefault="00F034FB" w:rsidP="00356D75">
      <w:pPr>
        <w:pStyle w:val="ListParagraph"/>
        <w:numPr>
          <w:ilvl w:val="0"/>
          <w:numId w:val="31"/>
        </w:numPr>
        <w:spacing w:after="120"/>
        <w:ind w:firstLineChars="0"/>
        <w:outlineLvl w:val="0"/>
        <w:rPr>
          <w:rFonts w:ascii="Gill Sans MT" w:hAnsi="Gill Sans MT" w:cs="Calibri"/>
          <w:bCs/>
        </w:rPr>
      </w:pPr>
      <w:r>
        <w:rPr>
          <w:rFonts w:ascii="Gill Sans MT" w:hAnsi="Gill Sans MT" w:cs="Calibri"/>
          <w:bCs/>
        </w:rPr>
        <w:t>Added index to population entries table to speed up processing which use age range and race information.</w:t>
      </w:r>
    </w:p>
    <w:p w:rsidR="00F034FB" w:rsidRDefault="00F034FB" w:rsidP="00356D75">
      <w:pPr>
        <w:pStyle w:val="ListParagraph"/>
        <w:numPr>
          <w:ilvl w:val="0"/>
          <w:numId w:val="31"/>
        </w:numPr>
        <w:spacing w:after="120"/>
        <w:ind w:firstLineChars="0"/>
        <w:outlineLvl w:val="0"/>
        <w:rPr>
          <w:rFonts w:ascii="Gill Sans MT" w:hAnsi="Gill Sans MT" w:cs="Calibri"/>
          <w:bCs/>
        </w:rPr>
      </w:pPr>
      <w:r>
        <w:rPr>
          <w:rFonts w:ascii="Gill Sans MT" w:hAnsi="Gill Sans MT" w:cs="Calibri"/>
          <w:bCs/>
        </w:rPr>
        <w:t>Corrected issues related to database import tool (using .</w:t>
      </w:r>
      <w:proofErr w:type="spellStart"/>
      <w:r>
        <w:rPr>
          <w:rFonts w:ascii="Gill Sans MT" w:hAnsi="Gill Sans MT" w:cs="Calibri"/>
          <w:bCs/>
        </w:rPr>
        <w:t>bdbx</w:t>
      </w:r>
      <w:proofErr w:type="spellEnd"/>
      <w:r>
        <w:rPr>
          <w:rFonts w:ascii="Gill Sans MT" w:hAnsi="Gill Sans MT" w:cs="Calibri"/>
          <w:bCs/>
        </w:rPr>
        <w:t xml:space="preserve"> files).</w:t>
      </w:r>
    </w:p>
    <w:p w:rsidR="00F034FB" w:rsidRPr="00B80F25" w:rsidRDefault="00F034FB" w:rsidP="00FC137F">
      <w:pPr>
        <w:pStyle w:val="ListParagraph"/>
        <w:numPr>
          <w:ilvl w:val="0"/>
          <w:numId w:val="31"/>
        </w:numPr>
        <w:ind w:firstLineChars="0"/>
        <w:outlineLvl w:val="0"/>
        <w:rPr>
          <w:rFonts w:ascii="Gill Sans MT" w:hAnsi="Gill Sans MT" w:cs="Calibri"/>
          <w:bCs/>
        </w:rPr>
      </w:pPr>
      <w:r>
        <w:rPr>
          <w:rFonts w:ascii="Gill Sans MT" w:hAnsi="Gill Sans MT" w:cs="Calibri"/>
          <w:bCs/>
        </w:rPr>
        <w:lastRenderedPageBreak/>
        <w:t>Created default folder location for database export tool.  File save location defaults to ‘My BenMAP-CE Files\Exports’.</w:t>
      </w:r>
    </w:p>
    <w:p w:rsidR="00C24B5F" w:rsidRDefault="00C24B5F" w:rsidP="00C24B5F">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C96D72" w:rsidRPr="00C96D72" w:rsidRDefault="00C96D72" w:rsidP="00A07466">
      <w:pPr>
        <w:spacing w:line="360" w:lineRule="auto"/>
        <w:rPr>
          <w:rFonts w:ascii="Gill Sans MT" w:hAnsi="Gill Sans MT" w:cs="Calibri"/>
          <w:b/>
          <w:szCs w:val="21"/>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sidR="00A8568E">
        <w:rPr>
          <w:rFonts w:ascii="Gill Sans MT" w:hAnsi="Gill Sans MT" w:cs="Calibri"/>
          <w:b/>
          <w:szCs w:val="21"/>
        </w:rPr>
        <w:t>BenMAP-CE 1.0.18</w:t>
      </w:r>
      <w:r w:rsidR="00A07466">
        <w:rPr>
          <w:rFonts w:ascii="Gill Sans MT" w:hAnsi="Gill Sans MT" w:cs="Calibri"/>
          <w:b/>
          <w:szCs w:val="21"/>
        </w:rPr>
        <w:t>.</w:t>
      </w:r>
      <w:r w:rsidR="00A8568E">
        <w:rPr>
          <w:rFonts w:ascii="Gill Sans MT" w:hAnsi="Gill Sans MT" w:cs="Calibri"/>
          <w:b/>
          <w:szCs w:val="21"/>
        </w:rPr>
        <w:t>11</w:t>
      </w:r>
    </w:p>
    <w:p w:rsidR="00C96D72" w:rsidRPr="00623FFB" w:rsidRDefault="00C96D72" w:rsidP="00C96D7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2015.1</w:t>
      </w:r>
      <w:r w:rsidRPr="00623FFB">
        <w:rPr>
          <w:rFonts w:ascii="Gill Sans MT" w:hAnsi="Gill Sans MT" w:cs="Calibri"/>
          <w:b/>
          <w:szCs w:val="21"/>
        </w:rPr>
        <w:t>.</w:t>
      </w:r>
      <w:r w:rsidR="00CC230E">
        <w:rPr>
          <w:rFonts w:ascii="Gill Sans MT" w:hAnsi="Gill Sans MT" w:cs="Calibri"/>
          <w:b/>
          <w:szCs w:val="21"/>
        </w:rPr>
        <w:t>16</w:t>
      </w:r>
    </w:p>
    <w:p w:rsidR="00C96D72" w:rsidRPr="00623FFB" w:rsidRDefault="00C96D72" w:rsidP="00C96D72">
      <w:pPr>
        <w:spacing w:line="360" w:lineRule="auto"/>
        <w:outlineLvl w:val="0"/>
        <w:rPr>
          <w:rFonts w:ascii="Gill Sans MT" w:hAnsi="Gill Sans MT" w:cs="Calibri"/>
          <w:b/>
          <w:u w:val="single"/>
        </w:rPr>
      </w:pPr>
      <w:r>
        <w:rPr>
          <w:rFonts w:ascii="Gill Sans MT" w:hAnsi="Gill Sans MT" w:cs="Calibri"/>
          <w:b/>
        </w:rPr>
        <w:t>Main Improvements</w:t>
      </w:r>
    </w:p>
    <w:p w:rsidR="00510800" w:rsidRDefault="00510800" w:rsidP="007E3E9D">
      <w:pPr>
        <w:pStyle w:val="ListParagraph"/>
        <w:numPr>
          <w:ilvl w:val="0"/>
          <w:numId w:val="26"/>
        </w:numPr>
        <w:spacing w:after="120"/>
        <w:ind w:firstLineChars="0"/>
        <w:rPr>
          <w:rFonts w:ascii="Gill Sans MT" w:hAnsi="Gill Sans MT" w:cs="Calibri"/>
        </w:rPr>
      </w:pPr>
      <w:r>
        <w:rPr>
          <w:rFonts w:ascii="Gill Sans MT" w:hAnsi="Gill Sans MT" w:cs="Calibri"/>
        </w:rPr>
        <w:t xml:space="preserve">To address installation issues related to UAC settings and </w:t>
      </w:r>
      <w:proofErr w:type="spellStart"/>
      <w:r>
        <w:rPr>
          <w:rFonts w:ascii="Gill Sans MT" w:hAnsi="Gill Sans MT" w:cs="Calibri"/>
        </w:rPr>
        <w:t>VirtualStore</w:t>
      </w:r>
      <w:proofErr w:type="spellEnd"/>
      <w:r>
        <w:rPr>
          <w:rFonts w:ascii="Gill Sans MT" w:hAnsi="Gill Sans MT" w:cs="Calibri"/>
        </w:rPr>
        <w:t xml:space="preserve"> (encountered on computers running Windows versions newer than XP, such as Windows Vista and Windows 7), changed </w:t>
      </w:r>
      <w:r w:rsidR="0095199E">
        <w:rPr>
          <w:rFonts w:ascii="Gill Sans MT" w:hAnsi="Gill Sans MT" w:cs="Calibri"/>
        </w:rPr>
        <w:t>installation location of software and added manifest file which requires administrative privileges to install.</w:t>
      </w:r>
    </w:p>
    <w:p w:rsidR="002A65BD" w:rsidRDefault="002A65BD" w:rsidP="007E3E9D">
      <w:pPr>
        <w:pStyle w:val="ListParagraph"/>
        <w:numPr>
          <w:ilvl w:val="0"/>
          <w:numId w:val="26"/>
        </w:numPr>
        <w:spacing w:after="120"/>
        <w:ind w:firstLineChars="0"/>
        <w:rPr>
          <w:rFonts w:ascii="Gill Sans MT" w:hAnsi="Gill Sans MT" w:cs="Calibri"/>
        </w:rPr>
      </w:pPr>
      <w:r>
        <w:rPr>
          <w:rFonts w:ascii="Gill Sans MT" w:hAnsi="Gill Sans MT" w:cs="Calibri"/>
        </w:rPr>
        <w:t xml:space="preserve">Replaced Microsoft Interop libraries with </w:t>
      </w:r>
      <w:proofErr w:type="spellStart"/>
      <w:r>
        <w:rPr>
          <w:rFonts w:ascii="Gill Sans MT" w:hAnsi="Gill Sans MT" w:cs="Calibri"/>
        </w:rPr>
        <w:t>OpenXML</w:t>
      </w:r>
      <w:proofErr w:type="spellEnd"/>
      <w:r>
        <w:rPr>
          <w:rFonts w:ascii="Gill Sans MT" w:hAnsi="Gill Sans MT" w:cs="Calibri"/>
        </w:rPr>
        <w:t xml:space="preserve"> </w:t>
      </w:r>
      <w:r w:rsidR="00747D4D">
        <w:rPr>
          <w:rFonts w:ascii="Gill Sans MT" w:hAnsi="Gill Sans MT" w:cs="Calibri"/>
        </w:rPr>
        <w:t xml:space="preserve">SDK 2.5 </w:t>
      </w:r>
      <w:r>
        <w:rPr>
          <w:rFonts w:ascii="Gill Sans MT" w:hAnsi="Gill Sans MT" w:cs="Calibri"/>
        </w:rPr>
        <w:t xml:space="preserve">libraries that allow for greater support of </w:t>
      </w:r>
      <w:r w:rsidR="002F4B5A">
        <w:rPr>
          <w:rFonts w:ascii="Gill Sans MT" w:hAnsi="Gill Sans MT" w:cs="Calibri"/>
        </w:rPr>
        <w:t>open source office solutions and allow user to export .</w:t>
      </w:r>
      <w:proofErr w:type="spellStart"/>
      <w:r w:rsidR="002F4B5A">
        <w:rPr>
          <w:rFonts w:ascii="Gill Sans MT" w:hAnsi="Gill Sans MT" w:cs="Calibri"/>
        </w:rPr>
        <w:t>xlsx</w:t>
      </w:r>
      <w:proofErr w:type="spellEnd"/>
      <w:r w:rsidR="002F4B5A">
        <w:rPr>
          <w:rFonts w:ascii="Gill Sans MT" w:hAnsi="Gill Sans MT" w:cs="Calibri"/>
        </w:rPr>
        <w:t xml:space="preserve"> file while using the GBD Rollback tool.</w:t>
      </w:r>
    </w:p>
    <w:p w:rsidR="00AF25B6" w:rsidRDefault="00AF25B6" w:rsidP="007E3E9D">
      <w:pPr>
        <w:pStyle w:val="ListParagraph"/>
        <w:numPr>
          <w:ilvl w:val="0"/>
          <w:numId w:val="26"/>
        </w:numPr>
        <w:spacing w:after="120"/>
        <w:ind w:firstLineChars="0"/>
        <w:rPr>
          <w:rFonts w:ascii="Gill Sans MT" w:hAnsi="Gill Sans MT" w:cs="Calibri"/>
        </w:rPr>
      </w:pPr>
      <w:r>
        <w:rPr>
          <w:rFonts w:ascii="Gill Sans MT" w:hAnsi="Gill Sans MT" w:cs="Calibri"/>
        </w:rPr>
        <w:t>BenMAP</w:t>
      </w:r>
      <w:r w:rsidR="007C0DF1">
        <w:rPr>
          <w:rFonts w:ascii="Gill Sans MT" w:hAnsi="Gill Sans MT" w:cs="Calibri"/>
        </w:rPr>
        <w:t>-CE</w:t>
      </w:r>
      <w:r>
        <w:rPr>
          <w:rFonts w:ascii="Gill Sans MT" w:hAnsi="Gill Sans MT" w:cs="Calibri"/>
        </w:rPr>
        <w:t xml:space="preserve"> now allows users to </w:t>
      </w:r>
      <w:r w:rsidR="007C0DF1">
        <w:rPr>
          <w:rFonts w:ascii="Gill Sans MT" w:hAnsi="Gill Sans MT" w:cs="Calibri"/>
        </w:rPr>
        <w:t>add</w:t>
      </w:r>
      <w:r>
        <w:rPr>
          <w:rFonts w:ascii="Gill Sans MT" w:hAnsi="Gill Sans MT" w:cs="Calibri"/>
        </w:rPr>
        <w:t xml:space="preserve"> </w:t>
      </w:r>
      <w:r w:rsidR="002A65BD">
        <w:rPr>
          <w:rFonts w:ascii="Gill Sans MT" w:hAnsi="Gill Sans MT" w:cs="Calibri"/>
        </w:rPr>
        <w:t>new endpoint</w:t>
      </w:r>
      <w:r w:rsidR="007C0DF1">
        <w:rPr>
          <w:rFonts w:ascii="Gill Sans MT" w:hAnsi="Gill Sans MT" w:cs="Calibri"/>
        </w:rPr>
        <w:t xml:space="preserve"> groups and endpoints</w:t>
      </w:r>
      <w:r w:rsidR="002A65BD">
        <w:rPr>
          <w:rFonts w:ascii="Gill Sans MT" w:hAnsi="Gill Sans MT" w:cs="Calibri"/>
        </w:rPr>
        <w:t xml:space="preserve"> </w:t>
      </w:r>
      <w:r w:rsidR="007C0DF1">
        <w:rPr>
          <w:rFonts w:ascii="Gill Sans MT" w:hAnsi="Gill Sans MT" w:cs="Calibri"/>
        </w:rPr>
        <w:t>when importing</w:t>
      </w:r>
      <w:r w:rsidR="002A65BD">
        <w:rPr>
          <w:rFonts w:ascii="Gill Sans MT" w:hAnsi="Gill Sans MT" w:cs="Calibri"/>
        </w:rPr>
        <w:t xml:space="preserve"> Health Impact Functions</w:t>
      </w:r>
      <w:r w:rsidR="007C0DF1">
        <w:rPr>
          <w:rFonts w:ascii="Gill Sans MT" w:hAnsi="Gill Sans MT" w:cs="Calibri"/>
        </w:rPr>
        <w:t xml:space="preserve"> (using .csv files)</w:t>
      </w:r>
      <w:r w:rsidR="002A65BD">
        <w:rPr>
          <w:rFonts w:ascii="Gill Sans MT" w:hAnsi="Gill Sans MT" w:cs="Calibri"/>
        </w:rPr>
        <w:t xml:space="preserve">. </w:t>
      </w:r>
    </w:p>
    <w:p w:rsidR="007A5D5F" w:rsidRPr="00107D22" w:rsidRDefault="00107D22" w:rsidP="007E3E9D">
      <w:pPr>
        <w:pStyle w:val="ListParagraph"/>
        <w:numPr>
          <w:ilvl w:val="0"/>
          <w:numId w:val="26"/>
        </w:numPr>
        <w:spacing w:after="120"/>
        <w:ind w:firstLineChars="0"/>
        <w:rPr>
          <w:rFonts w:ascii="Gill Sans MT" w:hAnsi="Gill Sans MT" w:cs="Calibri"/>
        </w:rPr>
      </w:pPr>
      <w:r w:rsidRPr="00107D22">
        <w:rPr>
          <w:rFonts w:ascii="Gill Sans MT" w:hAnsi="Gill Sans MT" w:cs="Calibri"/>
          <w:szCs w:val="21"/>
        </w:rPr>
        <w:t>Modified G</w:t>
      </w:r>
      <w:r w:rsidR="007A5D5F" w:rsidRPr="00107D22">
        <w:rPr>
          <w:rFonts w:ascii="Gill Sans MT" w:hAnsi="Gill Sans MT" w:cs="Calibri"/>
          <w:szCs w:val="21"/>
        </w:rPr>
        <w:t xml:space="preserve">BD tool to </w:t>
      </w:r>
      <w:r w:rsidRPr="00107D22">
        <w:rPr>
          <w:rFonts w:ascii="Gill Sans MT" w:hAnsi="Gill Sans MT" w:cs="Calibri"/>
          <w:szCs w:val="21"/>
        </w:rPr>
        <w:t xml:space="preserve">clear check boxes on the ‘select by country’ tab if the user elects to </w:t>
      </w:r>
      <w:r w:rsidR="007A5D5F" w:rsidRPr="00107D22">
        <w:rPr>
          <w:rFonts w:ascii="Gill Sans MT" w:hAnsi="Gill Sans MT" w:cs="Calibri"/>
          <w:szCs w:val="21"/>
        </w:rPr>
        <w:t>run consecutive analyses</w:t>
      </w:r>
      <w:r w:rsidRPr="00107D22">
        <w:rPr>
          <w:rFonts w:ascii="Gill Sans MT" w:hAnsi="Gill Sans MT" w:cs="Calibri"/>
          <w:szCs w:val="21"/>
        </w:rPr>
        <w:t>; previously the selection list failed to clear</w:t>
      </w:r>
      <w:r w:rsidR="007A5D5F" w:rsidRPr="00107D22">
        <w:rPr>
          <w:rFonts w:ascii="Gill Sans MT" w:hAnsi="Gill Sans MT" w:cs="Calibri"/>
          <w:szCs w:val="21"/>
        </w:rPr>
        <w:t>.</w:t>
      </w:r>
    </w:p>
    <w:p w:rsidR="00A8568E" w:rsidRDefault="00A8568E" w:rsidP="00A8568E">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1.0.18-10</w:t>
      </w:r>
    </w:p>
    <w:p w:rsidR="00A8568E" w:rsidRPr="00623FFB" w:rsidRDefault="00A8568E" w:rsidP="00A8568E">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A8568E" w:rsidRDefault="00A8568E" w:rsidP="00A8568E">
      <w:pPr>
        <w:spacing w:line="360" w:lineRule="auto"/>
        <w:rPr>
          <w:rFonts w:ascii="Gill Sans MT" w:hAnsi="Gill Sans MT" w:cs="Calibri"/>
          <w:b/>
        </w:rPr>
      </w:pPr>
      <w:r>
        <w:rPr>
          <w:rFonts w:ascii="Gill Sans MT" w:hAnsi="Gill Sans MT" w:cs="Calibri"/>
          <w:b/>
        </w:rPr>
        <w:t>Main Improvements</w:t>
      </w:r>
    </w:p>
    <w:p w:rsidR="00246919" w:rsidRDefault="00994698" w:rsidP="00A8568E">
      <w:pPr>
        <w:pStyle w:val="ListParagraph"/>
        <w:numPr>
          <w:ilvl w:val="0"/>
          <w:numId w:val="29"/>
        </w:numPr>
        <w:spacing w:line="360" w:lineRule="auto"/>
        <w:ind w:firstLineChars="0"/>
        <w:rPr>
          <w:rFonts w:ascii="Gill Sans MT" w:hAnsi="Gill Sans MT" w:cs="Calibri"/>
        </w:rPr>
      </w:pPr>
      <w:r>
        <w:rPr>
          <w:rFonts w:ascii="Gill Sans MT" w:hAnsi="Gill Sans MT" w:cs="Calibri"/>
        </w:rPr>
        <w:t xml:space="preserve">Added the ability for the user to export a csv file from the GBD </w:t>
      </w:r>
      <w:proofErr w:type="spellStart"/>
      <w:r>
        <w:rPr>
          <w:rFonts w:ascii="Gill Sans MT" w:hAnsi="Gill Sans MT" w:cs="Calibri"/>
        </w:rPr>
        <w:t>RollBack</w:t>
      </w:r>
      <w:proofErr w:type="spellEnd"/>
      <w:r>
        <w:rPr>
          <w:rFonts w:ascii="Gill Sans MT" w:hAnsi="Gill Sans MT" w:cs="Calibri"/>
        </w:rPr>
        <w:t xml:space="preserve"> Tool</w:t>
      </w:r>
      <w:r w:rsidR="00747D4D">
        <w:rPr>
          <w:rFonts w:ascii="Gill Sans MT" w:hAnsi="Gill Sans MT" w:cs="Calibri"/>
        </w:rPr>
        <w:t>.</w:t>
      </w:r>
    </w:p>
    <w:p w:rsidR="00994698" w:rsidRPr="00994698" w:rsidRDefault="00994698" w:rsidP="00994698">
      <w:pPr>
        <w:pStyle w:val="ListParagraph"/>
        <w:numPr>
          <w:ilvl w:val="0"/>
          <w:numId w:val="29"/>
        </w:numPr>
        <w:spacing w:line="360" w:lineRule="auto"/>
        <w:ind w:firstLineChars="0"/>
        <w:rPr>
          <w:rFonts w:ascii="Gill Sans MT" w:hAnsi="Gill Sans MT" w:cs="Calibri"/>
        </w:rPr>
      </w:pPr>
      <w:r>
        <w:rPr>
          <w:rFonts w:ascii="Gill Sans MT" w:hAnsi="Gill Sans MT" w:cs="Calibri"/>
        </w:rPr>
        <w:t>Resolved an issue that prevented some of the buttons from being accessible on smaller screen resolutions. Now all large forms are resizable (i.e., GBD Rollback tool).</w:t>
      </w:r>
    </w:p>
    <w:p w:rsidR="002A65BD" w:rsidRDefault="002A65BD" w:rsidP="002A65BD">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proofErr w:type="spellStart"/>
      <w:r>
        <w:rPr>
          <w:rFonts w:ascii="Gill Sans MT" w:hAnsi="Gill Sans MT" w:cs="Calibri"/>
          <w:b/>
          <w:szCs w:val="21"/>
        </w:rPr>
        <w:t>BenMAP</w:t>
      </w:r>
      <w:proofErr w:type="spellEnd"/>
      <w:r>
        <w:rPr>
          <w:rFonts w:ascii="Gill Sans MT" w:hAnsi="Gill Sans MT" w:cs="Calibri"/>
          <w:b/>
          <w:szCs w:val="21"/>
        </w:rPr>
        <w:t>-CE 1.0.18-9</w:t>
      </w:r>
      <w:r w:rsidR="00994698">
        <w:rPr>
          <w:rFonts w:ascii="Gill Sans MT" w:hAnsi="Gill Sans MT" w:cs="Calibri"/>
          <w:b/>
          <w:szCs w:val="21"/>
        </w:rPr>
        <w:t>(</w:t>
      </w:r>
      <w:proofErr w:type="spellStart"/>
      <w:r w:rsidR="00994698">
        <w:rPr>
          <w:rFonts w:ascii="Gill Sans MT" w:hAnsi="Gill Sans MT" w:cs="Calibri"/>
          <w:b/>
          <w:szCs w:val="21"/>
        </w:rPr>
        <w:t>noOfficeInstaller</w:t>
      </w:r>
      <w:proofErr w:type="spellEnd"/>
      <w:r w:rsidR="00994698">
        <w:rPr>
          <w:rFonts w:ascii="Gill Sans MT" w:hAnsi="Gill Sans MT" w:cs="Calibri"/>
          <w:b/>
          <w:szCs w:val="21"/>
        </w:rPr>
        <w:t>)</w:t>
      </w:r>
    </w:p>
    <w:p w:rsidR="002A65BD" w:rsidRPr="00623FFB" w:rsidRDefault="002A65BD" w:rsidP="002A65BD">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2014.12</w:t>
      </w:r>
      <w:r w:rsidRPr="00623FFB">
        <w:rPr>
          <w:rFonts w:ascii="Gill Sans MT" w:hAnsi="Gill Sans MT" w:cs="Calibri"/>
          <w:b/>
          <w:szCs w:val="21"/>
        </w:rPr>
        <w:t>.</w:t>
      </w:r>
      <w:r>
        <w:rPr>
          <w:rFonts w:ascii="Gill Sans MT" w:hAnsi="Gill Sans MT" w:cs="Calibri"/>
          <w:b/>
          <w:szCs w:val="21"/>
        </w:rPr>
        <w:t>30</w:t>
      </w:r>
    </w:p>
    <w:p w:rsidR="002A65BD" w:rsidRDefault="002A65BD" w:rsidP="00AF4542">
      <w:pPr>
        <w:spacing w:line="360" w:lineRule="auto"/>
        <w:rPr>
          <w:rFonts w:ascii="Gill Sans MT" w:hAnsi="Gill Sans MT" w:cs="Calibri"/>
          <w:b/>
        </w:rPr>
      </w:pPr>
      <w:r>
        <w:rPr>
          <w:rFonts w:ascii="Gill Sans MT" w:hAnsi="Gill Sans MT" w:cs="Calibri"/>
          <w:b/>
        </w:rPr>
        <w:t>Main Improvements</w:t>
      </w:r>
    </w:p>
    <w:p w:rsidR="002A65BD" w:rsidRDefault="002A65BD" w:rsidP="002A65BD">
      <w:pPr>
        <w:pStyle w:val="ListParagraph"/>
        <w:numPr>
          <w:ilvl w:val="0"/>
          <w:numId w:val="27"/>
        </w:numPr>
        <w:spacing w:line="360" w:lineRule="auto"/>
        <w:ind w:firstLineChars="0"/>
        <w:rPr>
          <w:rFonts w:ascii="Gill Sans MT" w:hAnsi="Gill Sans MT" w:cs="Calibri"/>
        </w:rPr>
      </w:pPr>
      <w:r>
        <w:rPr>
          <w:rFonts w:ascii="Gill Sans MT" w:hAnsi="Gill Sans MT" w:cs="Calibri"/>
        </w:rPr>
        <w:t xml:space="preserve">Removed Microsoft Interop libraries that caused program instability on machines that previously had differing versions of Microsoft Office Installed.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1.0.18</w:t>
      </w:r>
      <w:r w:rsidR="00947D96">
        <w:rPr>
          <w:rFonts w:ascii="Gill Sans MT" w:hAnsi="Gill Sans MT" w:cs="Calibri"/>
          <w:b/>
          <w:szCs w:val="21"/>
        </w:rPr>
        <w:t>-8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w:t>
      </w:r>
      <w:r w:rsidR="00E233F1">
        <w:rPr>
          <w:rFonts w:ascii="Gill Sans MT" w:hAnsi="Gill Sans MT" w:cs="Calibri"/>
          <w:b/>
          <w:szCs w:val="21"/>
        </w:rPr>
        <w:t>11</w:t>
      </w:r>
      <w:r w:rsidRPr="00623FFB">
        <w:rPr>
          <w:rFonts w:ascii="Gill Sans MT" w:hAnsi="Gill Sans MT" w:cs="Calibri"/>
          <w:b/>
          <w:szCs w:val="21"/>
        </w:rPr>
        <w:t>.</w:t>
      </w:r>
      <w:r w:rsidR="00E233F1">
        <w:rPr>
          <w:rFonts w:ascii="Gill Sans MT" w:hAnsi="Gill Sans MT" w:cs="Calibri"/>
          <w:b/>
          <w:szCs w:val="21"/>
        </w:rPr>
        <w:t>14</w:t>
      </w:r>
    </w:p>
    <w:p w:rsidR="00282889" w:rsidRPr="005900F6" w:rsidRDefault="00282889" w:rsidP="00282889">
      <w:pPr>
        <w:spacing w:line="360" w:lineRule="auto"/>
        <w:rPr>
          <w:rFonts w:ascii="Gill Sans MT" w:hAnsi="Gill Sans MT" w:cs="Calibri"/>
          <w:b/>
          <w:bCs/>
        </w:rPr>
      </w:pPr>
      <w:r>
        <w:rPr>
          <w:rFonts w:ascii="Gill Sans MT" w:hAnsi="Gill Sans MT" w:cs="Calibri"/>
          <w:b/>
          <w:bCs/>
        </w:rPr>
        <w:lastRenderedPageBreak/>
        <w:t>Known Issues (for future updates)</w:t>
      </w:r>
    </w:p>
    <w:p w:rsidR="00282889" w:rsidRPr="003321AF" w:rsidRDefault="00222591" w:rsidP="007E3E9D">
      <w:pPr>
        <w:pStyle w:val="ListParagraph"/>
        <w:numPr>
          <w:ilvl w:val="0"/>
          <w:numId w:val="36"/>
        </w:numPr>
        <w:spacing w:after="120"/>
        <w:ind w:firstLineChars="0"/>
        <w:rPr>
          <w:rFonts w:ascii="Gill Sans MT" w:hAnsi="Gill Sans MT" w:cs="Calibri"/>
          <w:szCs w:val="21"/>
        </w:rPr>
      </w:pPr>
      <w:r>
        <w:rPr>
          <w:rFonts w:ascii="Gill Sans MT" w:hAnsi="Gill Sans MT" w:cs="Calibri"/>
          <w:szCs w:val="21"/>
        </w:rPr>
        <w:t>When opening a saved .</w:t>
      </w:r>
      <w:proofErr w:type="spellStart"/>
      <w:r>
        <w:rPr>
          <w:rFonts w:ascii="Gill Sans MT" w:hAnsi="Gill Sans MT" w:cs="Calibri"/>
          <w:szCs w:val="21"/>
        </w:rPr>
        <w:t>projx</w:t>
      </w:r>
      <w:proofErr w:type="spellEnd"/>
      <w:r>
        <w:rPr>
          <w:rFonts w:ascii="Gill Sans MT" w:hAnsi="Gill Sans MT" w:cs="Calibri"/>
          <w:szCs w:val="21"/>
        </w:rPr>
        <w:t xml:space="preserve"> file that has been completed through step 3 (Pooling and Aggregation) the green “stop lights” turn to red for the Health Impact Functions, Pooling, and Valuation method lights</w:t>
      </w:r>
      <w:r w:rsidR="00282889" w:rsidRPr="003321AF">
        <w:rPr>
          <w:rFonts w:ascii="Gill Sans MT" w:hAnsi="Gill Sans MT" w:cs="Calibri"/>
          <w:szCs w:val="21"/>
        </w:rPr>
        <w:t>.</w:t>
      </w:r>
    </w:p>
    <w:p w:rsidR="00282889" w:rsidRPr="003321AF" w:rsidRDefault="00282889" w:rsidP="007E3E9D">
      <w:pPr>
        <w:pStyle w:val="ListParagraph"/>
        <w:numPr>
          <w:ilvl w:val="0"/>
          <w:numId w:val="36"/>
        </w:numPr>
        <w:spacing w:after="120"/>
        <w:ind w:firstLineChars="0"/>
        <w:rPr>
          <w:rFonts w:ascii="Gill Sans MT" w:hAnsi="Gill Sans MT" w:cs="Calibri"/>
          <w:szCs w:val="21"/>
        </w:rPr>
      </w:pPr>
      <w:r w:rsidRPr="003321AF">
        <w:rPr>
          <w:rFonts w:ascii="Gill Sans MT" w:hAnsi="Gill Sans MT" w:cs="Calibri"/>
          <w:szCs w:val="21"/>
        </w:rPr>
        <w:t xml:space="preserve">There is an issue where attempting to edit the legend on the GIS map causes a null reference exception. </w:t>
      </w:r>
      <w:r>
        <w:rPr>
          <w:rFonts w:ascii="Gill Sans MT" w:hAnsi="Gill Sans MT" w:cs="Calibri"/>
          <w:szCs w:val="21"/>
        </w:rPr>
        <w:t xml:space="preserve"> </w:t>
      </w:r>
      <w:r w:rsidRPr="003321AF">
        <w:rPr>
          <w:rFonts w:ascii="Gill Sans MT" w:hAnsi="Gill Sans MT" w:cs="Calibri"/>
          <w:szCs w:val="21"/>
        </w:rPr>
        <w:t>This has been reported as a DotSpatial bug.</w:t>
      </w:r>
    </w:p>
    <w:p w:rsidR="00282889" w:rsidRDefault="00282889" w:rsidP="007E3E9D">
      <w:pPr>
        <w:pStyle w:val="ListParagraph"/>
        <w:numPr>
          <w:ilvl w:val="0"/>
          <w:numId w:val="36"/>
        </w:numPr>
        <w:spacing w:after="120"/>
        <w:ind w:left="836" w:firstLineChars="0" w:hanging="418"/>
        <w:rPr>
          <w:rFonts w:ascii="Gill Sans MT" w:hAnsi="Gill Sans MT" w:cs="Calibri"/>
          <w:szCs w:val="21"/>
        </w:rPr>
      </w:pPr>
      <w:r w:rsidRPr="003321AF">
        <w:rPr>
          <w:rFonts w:ascii="Gill Sans MT" w:hAnsi="Gill Sans MT" w:cs="Calibri"/>
          <w:szCs w:val="21"/>
        </w:rPr>
        <w:t xml:space="preserve">There is an issue </w:t>
      </w:r>
      <w:r w:rsidR="00EC13D5">
        <w:rPr>
          <w:rFonts w:ascii="Gill Sans MT" w:hAnsi="Gill Sans MT" w:cs="Calibri"/>
          <w:szCs w:val="21"/>
        </w:rPr>
        <w:t xml:space="preserve">on the </w:t>
      </w:r>
      <w:r w:rsidRPr="003321AF">
        <w:rPr>
          <w:rFonts w:ascii="Gill Sans MT" w:hAnsi="Gill Sans MT" w:cs="Calibri"/>
          <w:szCs w:val="21"/>
        </w:rPr>
        <w:t xml:space="preserve">GIS map </w:t>
      </w:r>
      <w:r w:rsidR="00EC13D5">
        <w:rPr>
          <w:rFonts w:ascii="Gill Sans MT" w:hAnsi="Gill Sans MT" w:cs="Calibri"/>
          <w:szCs w:val="21"/>
        </w:rPr>
        <w:t>displayed when adding monitor data for baseline or control layers.  U</w:t>
      </w:r>
      <w:r w:rsidRPr="003321AF">
        <w:rPr>
          <w:rFonts w:ascii="Gill Sans MT" w:hAnsi="Gill Sans MT" w:cs="Calibri"/>
          <w:szCs w:val="21"/>
        </w:rPr>
        <w:t>sing the identify tool on the map causes an out of memory exception.</w:t>
      </w:r>
      <w:r w:rsidR="002C3D5D">
        <w:rPr>
          <w:rFonts w:ascii="Gill Sans MT" w:hAnsi="Gill Sans MT" w:cs="Calibri"/>
          <w:szCs w:val="21"/>
        </w:rPr>
        <w:t xml:space="preserve"> This tool has currently been disabled.</w:t>
      </w:r>
    </w:p>
    <w:p w:rsidR="00AF4542" w:rsidRPr="00623FFB" w:rsidRDefault="00CA2A5E" w:rsidP="00AF4542">
      <w:pPr>
        <w:spacing w:line="360" w:lineRule="auto"/>
        <w:outlineLvl w:val="0"/>
        <w:rPr>
          <w:rFonts w:ascii="Gill Sans MT" w:hAnsi="Gill Sans MT" w:cs="Calibri"/>
          <w:b/>
          <w:u w:val="single"/>
        </w:rPr>
      </w:pPr>
      <w:r>
        <w:rPr>
          <w:rFonts w:ascii="Gill Sans MT" w:hAnsi="Gill Sans MT" w:cs="Calibri"/>
          <w:b/>
        </w:rPr>
        <w:t>Main Improvements</w:t>
      </w:r>
    </w:p>
    <w:p w:rsidR="002C3D5D" w:rsidRDefault="00087803"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Re-e</w:t>
      </w:r>
      <w:r w:rsidR="003B1B48">
        <w:rPr>
          <w:rFonts w:ascii="Gill Sans MT" w:hAnsi="Gill Sans MT" w:cs="Calibri"/>
          <w:szCs w:val="21"/>
        </w:rPr>
        <w:t xml:space="preserve">nabled </w:t>
      </w:r>
      <w:r w:rsidR="000421D8">
        <w:rPr>
          <w:rFonts w:ascii="Gill Sans MT" w:hAnsi="Gill Sans MT" w:cs="Calibri"/>
          <w:szCs w:val="21"/>
        </w:rPr>
        <w:t xml:space="preserve">automated </w:t>
      </w:r>
      <w:r w:rsidR="003B1B48">
        <w:rPr>
          <w:rFonts w:ascii="Gill Sans MT" w:hAnsi="Gill Sans MT" w:cs="Calibri"/>
          <w:szCs w:val="21"/>
        </w:rPr>
        <w:t>error r</w:t>
      </w:r>
      <w:r w:rsidR="00AC65EC">
        <w:rPr>
          <w:rFonts w:ascii="Gill Sans MT" w:hAnsi="Gill Sans MT" w:cs="Calibri"/>
          <w:szCs w:val="21"/>
        </w:rPr>
        <w:t>eporting</w:t>
      </w:r>
      <w:r w:rsidR="000421D8">
        <w:rPr>
          <w:rFonts w:ascii="Gill Sans MT" w:hAnsi="Gill Sans MT" w:cs="Calibri"/>
          <w:szCs w:val="21"/>
        </w:rPr>
        <w:t xml:space="preserve"> for unhandled exceptions that cause the system to crash</w:t>
      </w:r>
      <w:r w:rsidR="00AC65EC">
        <w:rPr>
          <w:rFonts w:ascii="Gill Sans MT" w:hAnsi="Gill Sans MT" w:cs="Calibri"/>
          <w:szCs w:val="21"/>
        </w:rPr>
        <w:t>.</w:t>
      </w:r>
    </w:p>
    <w:p w:rsidR="00222591" w:rsidRDefault="00222591"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The user is now able to deselect their current selection by right clicking on the layer that the selected item is in and choosing the</w:t>
      </w:r>
      <w:r w:rsidR="00E233F1">
        <w:rPr>
          <w:rFonts w:ascii="Gill Sans MT" w:hAnsi="Gill Sans MT" w:cs="Calibri"/>
          <w:szCs w:val="21"/>
        </w:rPr>
        <w:t xml:space="preserve"> </w:t>
      </w:r>
      <w:r>
        <w:rPr>
          <w:rFonts w:ascii="Gill Sans MT" w:hAnsi="Gill Sans MT" w:cs="Calibri"/>
          <w:szCs w:val="21"/>
        </w:rPr>
        <w:t>“unselect all” button</w:t>
      </w:r>
      <w:r w:rsidR="00E233F1">
        <w:rPr>
          <w:rFonts w:ascii="Gill Sans MT" w:hAnsi="Gill Sans MT" w:cs="Calibri"/>
          <w:szCs w:val="21"/>
        </w:rPr>
        <w:t xml:space="preserve"> under “selection”.</w:t>
      </w:r>
    </w:p>
    <w:p w:rsidR="002C3D5D" w:rsidRPr="002C3D5D" w:rsidRDefault="002C3D5D" w:rsidP="002C3D5D">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Included </w:t>
      </w:r>
      <w:proofErr w:type="spellStart"/>
      <w:r>
        <w:rPr>
          <w:rFonts w:ascii="Gill Sans MT" w:hAnsi="Gill Sans MT" w:cs="Calibri"/>
          <w:szCs w:val="21"/>
        </w:rPr>
        <w:t>EPAStandardVariable</w:t>
      </w:r>
      <w:proofErr w:type="spellEnd"/>
      <w:r>
        <w:rPr>
          <w:rFonts w:ascii="Gill Sans MT" w:hAnsi="Gill Sans MT" w:cs="Calibri"/>
          <w:szCs w:val="21"/>
        </w:rPr>
        <w:t xml:space="preserve"> Variable dataset into the default database.</w:t>
      </w:r>
    </w:p>
    <w:p w:rsidR="00104756"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Users are now allowed to import quarterly and monthly monitor datasets.</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On Uninstall BenMAP</w:t>
      </w:r>
      <w:r w:rsidR="00947D96">
        <w:rPr>
          <w:rFonts w:ascii="Gill Sans MT" w:hAnsi="Gill Sans MT" w:cs="Calibri"/>
          <w:szCs w:val="21"/>
        </w:rPr>
        <w:t>-CE</w:t>
      </w:r>
      <w:r>
        <w:rPr>
          <w:rFonts w:ascii="Gill Sans MT" w:hAnsi="Gill Sans MT" w:cs="Calibri"/>
          <w:szCs w:val="21"/>
        </w:rPr>
        <w:t xml:space="preserve"> removes all application data directories from </w:t>
      </w:r>
      <w:r w:rsidR="002C3D5D">
        <w:rPr>
          <w:rFonts w:ascii="Gill Sans MT" w:hAnsi="Gill Sans MT" w:cs="Calibri"/>
          <w:szCs w:val="21"/>
        </w:rPr>
        <w:t xml:space="preserve">the </w:t>
      </w:r>
      <w:r>
        <w:rPr>
          <w:rFonts w:ascii="Gill Sans MT" w:hAnsi="Gill Sans MT" w:cs="Calibri"/>
          <w:szCs w:val="21"/>
        </w:rPr>
        <w:t>users</w:t>
      </w:r>
      <w:r w:rsidR="002C3D5D">
        <w:rPr>
          <w:rFonts w:ascii="Gill Sans MT" w:hAnsi="Gill Sans MT" w:cs="Calibri"/>
          <w:szCs w:val="21"/>
        </w:rPr>
        <w:t>’</w:t>
      </w:r>
      <w:r>
        <w:rPr>
          <w:rFonts w:ascii="Gill Sans MT" w:hAnsi="Gill Sans MT" w:cs="Calibri"/>
          <w:szCs w:val="21"/>
        </w:rPr>
        <w:t xml:space="preserve"> machine.</w:t>
      </w:r>
    </w:p>
    <w:p w:rsidR="007B21D3" w:rsidRDefault="007B21D3"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prevented the user from manually entering</w:t>
      </w:r>
      <w:r w:rsidR="002C3D5D">
        <w:rPr>
          <w:rFonts w:ascii="Gill Sans MT" w:hAnsi="Gill Sans MT" w:cs="Calibri"/>
          <w:szCs w:val="21"/>
        </w:rPr>
        <w:t xml:space="preserve"> Health Impact and Valuation functions.</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“Source of Air Quality Data” to disappear from workflow.</w:t>
      </w:r>
    </w:p>
    <w:p w:rsidR="00AF4542"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multiple issues that caused BenMAP</w:t>
      </w:r>
      <w:r w:rsidR="00947D96">
        <w:rPr>
          <w:rFonts w:ascii="Gill Sans MT" w:hAnsi="Gill Sans MT" w:cs="Calibri"/>
          <w:szCs w:val="21"/>
        </w:rPr>
        <w:t>-CE</w:t>
      </w:r>
      <w:r>
        <w:rPr>
          <w:rFonts w:ascii="Gill Sans MT" w:hAnsi="Gill Sans MT" w:cs="Calibri"/>
          <w:szCs w:val="21"/>
        </w:rPr>
        <w:t xml:space="preserve"> to hang upon close</w:t>
      </w:r>
      <w:r w:rsidR="00351522">
        <w:rPr>
          <w:rFonts w:ascii="Gill Sans MT" w:hAnsi="Gill Sans MT" w:cs="Calibri"/>
          <w:szCs w:val="21"/>
        </w:rPr>
        <w:t>.</w:t>
      </w:r>
    </w:p>
    <w:p w:rsidR="00AC65EC" w:rsidRDefault="00AC65EC"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 problem that caused Health Impact Functions input files to fail validation.</w:t>
      </w:r>
    </w:p>
    <w:p w:rsidR="00671D06" w:rsidRPr="00185510" w:rsidRDefault="00671D06" w:rsidP="00671D06">
      <w:pPr>
        <w:pStyle w:val="ListParagraph"/>
        <w:numPr>
          <w:ilvl w:val="0"/>
          <w:numId w:val="13"/>
        </w:numPr>
        <w:spacing w:after="120"/>
        <w:ind w:firstLineChars="0"/>
        <w:rPr>
          <w:rFonts w:ascii="Gill Sans MT" w:hAnsi="Gill Sans MT" w:cs="Calibri"/>
          <w:szCs w:val="21"/>
        </w:rPr>
      </w:pPr>
      <w:r w:rsidRPr="00185510">
        <w:rPr>
          <w:rFonts w:ascii="Gill Sans MT" w:hAnsi="Gill Sans MT" w:cs="Calibri"/>
          <w:szCs w:val="21"/>
        </w:rPr>
        <w:t>Replaced “new” China Health Impact Functions in the China setup.  The short term functions had the multiplier "A" missing in the Baseline Function formulas.</w:t>
      </w:r>
    </w:p>
    <w:p w:rsidR="00AC65EC"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Removed “Year” column from Incidence data set example file</w:t>
      </w:r>
      <w:r w:rsidR="00087803">
        <w:rPr>
          <w:rFonts w:ascii="Gill Sans MT" w:hAnsi="Gill Sans MT" w:cs="Calibri"/>
          <w:szCs w:val="21"/>
        </w:rPr>
        <w:t xml:space="preserve"> (extra column caused failure of validation checks)</w:t>
      </w:r>
      <w:r>
        <w:rPr>
          <w:rFonts w:ascii="Gill Sans MT" w:hAnsi="Gill Sans MT" w:cs="Calibri"/>
          <w:szCs w:val="21"/>
        </w:rPr>
        <w: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with Validation causing input files with “$” and “%”</w:t>
      </w:r>
      <w:r w:rsidR="00087803">
        <w:rPr>
          <w:rFonts w:ascii="Gill Sans MT" w:hAnsi="Gill Sans MT" w:cs="Calibri"/>
          <w:szCs w:val="21"/>
        </w:rPr>
        <w:t xml:space="preserve"> </w:t>
      </w:r>
      <w:r>
        <w:rPr>
          <w:rFonts w:ascii="Gill Sans MT" w:hAnsi="Gill Sans MT" w:cs="Calibri"/>
          <w:szCs w:val="21"/>
        </w:rPr>
        <w:t>characters to fail.</w:t>
      </w:r>
    </w:p>
    <w:p w:rsidR="002C3D5D" w:rsidRDefault="002C3D5D"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caused duplicate entries upon loading a valuation dataset.</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 xml:space="preserve">Fixed an issue that prevented the user from importing a Variable dataset with more than </w:t>
      </w:r>
      <w:r w:rsidR="00087803">
        <w:rPr>
          <w:rFonts w:ascii="Gill Sans MT" w:hAnsi="Gill Sans MT" w:cs="Calibri"/>
          <w:szCs w:val="21"/>
        </w:rPr>
        <w:t>1</w:t>
      </w:r>
      <w:r>
        <w:rPr>
          <w:rFonts w:ascii="Gill Sans MT" w:hAnsi="Gill Sans MT" w:cs="Calibri"/>
          <w:szCs w:val="21"/>
        </w:rPr>
        <w:t xml:space="preserve"> column.</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regarding Output Example Files.</w:t>
      </w:r>
    </w:p>
    <w:p w:rsidR="00CA2A5E"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an issue that prevented the user from selecting .</w:t>
      </w:r>
      <w:proofErr w:type="spellStart"/>
      <w:r>
        <w:rPr>
          <w:rFonts w:ascii="Gill Sans MT" w:hAnsi="Gill Sans MT" w:cs="Calibri"/>
          <w:szCs w:val="21"/>
        </w:rPr>
        <w:t>aqgx</w:t>
      </w:r>
      <w:proofErr w:type="spellEnd"/>
      <w:r>
        <w:rPr>
          <w:rFonts w:ascii="Gill Sans MT" w:hAnsi="Gill Sans MT" w:cs="Calibri"/>
          <w:szCs w:val="21"/>
        </w:rPr>
        <w:t xml:space="preserve"> files in the browse dialog for Baseline and Control under Source of Air Quality Data</w:t>
      </w:r>
      <w:r w:rsidR="00087803">
        <w:rPr>
          <w:rFonts w:ascii="Gill Sans MT" w:hAnsi="Gill Sans MT" w:cs="Calibri"/>
          <w:szCs w:val="21"/>
        </w:rPr>
        <w:t>.</w:t>
      </w:r>
    </w:p>
    <w:p w:rsidR="00AF4542" w:rsidRDefault="00CA2A5E" w:rsidP="00087803">
      <w:pPr>
        <w:pStyle w:val="ListParagraph"/>
        <w:numPr>
          <w:ilvl w:val="0"/>
          <w:numId w:val="13"/>
        </w:numPr>
        <w:spacing w:after="120"/>
        <w:ind w:left="836" w:firstLineChars="0" w:hanging="418"/>
        <w:rPr>
          <w:rFonts w:ascii="Gill Sans MT" w:hAnsi="Gill Sans MT" w:cs="Calibri"/>
          <w:szCs w:val="21"/>
        </w:rPr>
      </w:pPr>
      <w:r>
        <w:rPr>
          <w:rFonts w:ascii="Gill Sans MT" w:hAnsi="Gill Sans MT" w:cs="Calibri"/>
          <w:szCs w:val="21"/>
        </w:rPr>
        <w:t>Fixed multiple issues related to the GDB rollback tool, specifically issues that caused scenario execution errors, unhandled exceptions, and incorrect results.</w:t>
      </w:r>
    </w:p>
    <w:p w:rsidR="00351522" w:rsidRPr="00351522" w:rsidRDefault="00351522" w:rsidP="00351522">
      <w:pPr>
        <w:pStyle w:val="ListParagraph"/>
        <w:numPr>
          <w:ilvl w:val="0"/>
          <w:numId w:val="13"/>
        </w:numPr>
        <w:spacing w:after="120"/>
        <w:ind w:left="836" w:firstLineChars="0" w:hanging="418"/>
        <w:rPr>
          <w:rFonts w:ascii="Gill Sans MT" w:hAnsi="Gill Sans MT" w:cs="Calibri"/>
          <w:szCs w:val="21"/>
        </w:rPr>
      </w:pPr>
      <w:r w:rsidRPr="00351522">
        <w:rPr>
          <w:rFonts w:ascii="Gill Sans MT" w:hAnsi="Gill Sans MT" w:cs="Calibri"/>
          <w:szCs w:val="21"/>
        </w:rPr>
        <w:lastRenderedPageBreak/>
        <w:t xml:space="preserve">Fixed issue with missing health impact function configuration in </w:t>
      </w:r>
      <w:r>
        <w:rPr>
          <w:rFonts w:ascii="Gill Sans MT" w:hAnsi="Gill Sans MT" w:cs="Calibri"/>
          <w:szCs w:val="21"/>
        </w:rPr>
        <w:t xml:space="preserve">reloading </w:t>
      </w:r>
      <w:r w:rsidRPr="00351522">
        <w:rPr>
          <w:rFonts w:ascii="Gill Sans MT" w:hAnsi="Gill Sans MT" w:cs="Calibri"/>
          <w:szCs w:val="21"/>
        </w:rPr>
        <w:t>saved project (.</w:t>
      </w:r>
      <w:proofErr w:type="spellStart"/>
      <w:r w:rsidRPr="00351522">
        <w:rPr>
          <w:rFonts w:ascii="Gill Sans MT" w:hAnsi="Gill Sans MT" w:cs="Calibri"/>
          <w:szCs w:val="21"/>
        </w:rPr>
        <w:t>projx</w:t>
      </w:r>
      <w:proofErr w:type="spellEnd"/>
      <w:r w:rsidRPr="00351522">
        <w:rPr>
          <w:rFonts w:ascii="Gill Sans MT" w:hAnsi="Gill Sans MT" w:cs="Calibri"/>
          <w:szCs w:val="21"/>
        </w:rPr>
        <w:t xml:space="preserve">) files.  The </w:t>
      </w:r>
      <w:r w:rsidRPr="00351522">
        <w:rPr>
          <w:rFonts w:ascii="Gill Sans MT" w:hAnsi="Gill Sans MT"/>
        </w:rPr>
        <w:t>health impact function configuration (.</w:t>
      </w:r>
      <w:proofErr w:type="spellStart"/>
      <w:r w:rsidRPr="00351522">
        <w:rPr>
          <w:rFonts w:ascii="Gill Sans MT" w:hAnsi="Gill Sans MT"/>
        </w:rPr>
        <w:t>cfgrx</w:t>
      </w:r>
      <w:proofErr w:type="spellEnd"/>
      <w:r w:rsidRPr="00351522">
        <w:rPr>
          <w:rFonts w:ascii="Gill Sans MT" w:hAnsi="Gill Sans MT"/>
        </w:rPr>
        <w:t xml:space="preserve">) data was not being saved </w:t>
      </w:r>
      <w:r>
        <w:rPr>
          <w:rFonts w:ascii="Gill Sans MT" w:hAnsi="Gill Sans MT"/>
        </w:rPr>
        <w:t xml:space="preserve">correctly </w:t>
      </w:r>
      <w:r w:rsidRPr="00351522">
        <w:rPr>
          <w:rFonts w:ascii="Gill Sans MT" w:hAnsi="Gill Sans MT"/>
        </w:rPr>
        <w:t>with</w:t>
      </w:r>
      <w:r>
        <w:rPr>
          <w:rFonts w:ascii="Gill Sans MT" w:hAnsi="Gill Sans MT"/>
        </w:rPr>
        <w:t>in</w:t>
      </w:r>
      <w:r w:rsidRPr="00351522">
        <w:rPr>
          <w:rFonts w:ascii="Gill Sans MT" w:hAnsi="Gill Sans MT"/>
        </w:rPr>
        <w:t xml:space="preserve"> the project file.</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2014.09</w:t>
      </w:r>
      <w:r w:rsidRPr="00623FFB">
        <w:rPr>
          <w:rFonts w:ascii="Gill Sans MT" w:hAnsi="Gill Sans MT" w:cs="Calibri"/>
          <w:b/>
          <w:szCs w:val="21"/>
        </w:rPr>
        <w:t>.</w:t>
      </w:r>
      <w:r>
        <w:rPr>
          <w:rFonts w:ascii="Gill Sans MT" w:hAnsi="Gill Sans MT" w:cs="Calibri"/>
          <w:b/>
          <w:szCs w:val="21"/>
        </w:rPr>
        <w:t>010</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w:t>
      </w:r>
      <w:r w:rsidR="00CA2A5E">
        <w:rPr>
          <w:rFonts w:ascii="Gill Sans MT" w:hAnsi="Gill Sans MT" w:cs="Calibri"/>
          <w:szCs w:val="21"/>
        </w:rPr>
        <w:t xml:space="preserve">ixed a problem </w:t>
      </w:r>
      <w:r w:rsidR="00AA7676">
        <w:rPr>
          <w:rFonts w:ascii="Gill Sans MT" w:hAnsi="Gill Sans MT" w:cs="Calibri"/>
          <w:szCs w:val="21"/>
        </w:rPr>
        <w:t>that prevented the user from redisplaying the GIS map table of contents after being hidden.</w:t>
      </w:r>
    </w:p>
    <w:p w:rsidR="00AF4542" w:rsidRDefault="005900F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w:t>
      </w:r>
      <w:r w:rsidR="00AA7676">
        <w:rPr>
          <w:rFonts w:ascii="Gill Sans MT" w:hAnsi="Gill Sans MT" w:cs="Calibri"/>
          <w:szCs w:val="21"/>
        </w:rPr>
        <w:t>ixed an issue that prevented the user from adding a new Health Impact Function manually to the Setup.</w:t>
      </w:r>
      <w:r>
        <w:rPr>
          <w:rFonts w:ascii="Gill Sans MT" w:hAnsi="Gill Sans MT" w:cs="Calibri"/>
          <w:szCs w:val="21"/>
        </w:rPr>
        <w:t xml:space="preserve"> </w:t>
      </w:r>
    </w:p>
    <w:p w:rsidR="00AF4542"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 problem that prevented the drawing of the GIS map for China.</w:t>
      </w:r>
    </w:p>
    <w:p w:rsidR="00AA7676"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 data import issue for China that caused a longitude error.</w:t>
      </w:r>
    </w:p>
    <w:p w:rsidR="00AF4542" w:rsidRPr="00C32A5B" w:rsidRDefault="00AA7676" w:rsidP="007E3E9D">
      <w:pPr>
        <w:pStyle w:val="ListParagraph"/>
        <w:numPr>
          <w:ilvl w:val="0"/>
          <w:numId w:val="36"/>
        </w:numPr>
        <w:spacing w:after="120"/>
        <w:ind w:left="836" w:firstLineChars="0" w:hanging="418"/>
        <w:rPr>
          <w:rFonts w:ascii="Gill Sans MT" w:hAnsi="Gill Sans MT" w:cs="Calibri"/>
          <w:szCs w:val="21"/>
        </w:rPr>
      </w:pPr>
      <w:r>
        <w:rPr>
          <w:rFonts w:ascii="Gill Sans MT" w:hAnsi="Gill Sans MT" w:cs="Calibri"/>
          <w:szCs w:val="21"/>
        </w:rPr>
        <w:t>Fixed an issue that caused d</w:t>
      </w:r>
      <w:r w:rsidR="00C32A5B">
        <w:rPr>
          <w:rFonts w:ascii="Gill Sans MT" w:hAnsi="Gill Sans MT" w:cs="Calibri"/>
          <w:szCs w:val="21"/>
        </w:rPr>
        <w:t>uplicate Pooled Valuation Layer.</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19</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0C3CF3">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0C3CF3">
        <w:rPr>
          <w:rFonts w:ascii="Gill Sans MT" w:hAnsi="Gill Sans MT" w:cs="Calibri"/>
          <w:szCs w:val="21"/>
        </w:rPr>
        <w:t>issues with GIS display of air quality surfaces (Baseline/Control/Delta).</w:t>
      </w:r>
    </w:p>
    <w:p w:rsidR="00383700"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Added Deaths per 100,000 people, percentage of deaths attributable to pm2.5 levels, and 97.5 confidence intervals to </w:t>
      </w:r>
      <w:r w:rsidR="00A54C24">
        <w:rPr>
          <w:rFonts w:ascii="Gill Sans MT" w:hAnsi="Gill Sans MT" w:cs="Calibri"/>
          <w:szCs w:val="21"/>
        </w:rPr>
        <w:t xml:space="preserve">the </w:t>
      </w:r>
      <w:r>
        <w:rPr>
          <w:rFonts w:ascii="Gill Sans MT" w:hAnsi="Gill Sans MT" w:cs="Calibri"/>
          <w:szCs w:val="21"/>
        </w:rPr>
        <w:t xml:space="preserve">GDB </w:t>
      </w:r>
      <w:r w:rsidR="00A54C24">
        <w:rPr>
          <w:rFonts w:ascii="Gill Sans MT" w:hAnsi="Gill Sans MT" w:cs="Calibri"/>
          <w:szCs w:val="21"/>
        </w:rPr>
        <w:t>Rollback export file</w:t>
      </w:r>
      <w:r>
        <w:rPr>
          <w:rFonts w:ascii="Gill Sans MT" w:hAnsi="Gill Sans MT" w:cs="Calibri"/>
          <w:szCs w:val="21"/>
        </w:rPr>
        <w:t>.</w:t>
      </w:r>
    </w:p>
    <w:p w:rsidR="00383700" w:rsidRPr="00C32A5B" w:rsidRDefault="00383700" w:rsidP="00A54C24">
      <w:pPr>
        <w:pStyle w:val="ListParagraph"/>
        <w:numPr>
          <w:ilvl w:val="0"/>
          <w:numId w:val="17"/>
        </w:numPr>
        <w:spacing w:after="120"/>
        <w:ind w:left="836" w:firstLineChars="0" w:hanging="418"/>
        <w:rPr>
          <w:rFonts w:ascii="Gill Sans MT" w:hAnsi="Gill Sans MT" w:cs="Calibri"/>
          <w:szCs w:val="21"/>
        </w:rPr>
      </w:pPr>
      <w:r>
        <w:rPr>
          <w:rFonts w:ascii="Gill Sans MT" w:hAnsi="Gill Sans MT" w:cs="Calibri"/>
          <w:szCs w:val="21"/>
        </w:rPr>
        <w:t xml:space="preserve">Improved precision of GDB </w:t>
      </w:r>
      <w:r w:rsidR="00A54C24">
        <w:rPr>
          <w:rFonts w:ascii="Gill Sans MT" w:hAnsi="Gill Sans MT" w:cs="Calibri"/>
          <w:szCs w:val="21"/>
        </w:rPr>
        <w:t>Rollback tool</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1.0.13</w:t>
      </w:r>
      <w:r w:rsidR="00C32A5B">
        <w:rPr>
          <w:rFonts w:ascii="Gill Sans MT" w:hAnsi="Gill Sans MT" w:cs="Calibri"/>
          <w:b/>
          <w:szCs w:val="21"/>
        </w:rPr>
        <w:t>-1.0.15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Fixed a problem </w:t>
      </w:r>
      <w:r w:rsidR="00C32A5B">
        <w:rPr>
          <w:rFonts w:ascii="Gill Sans MT" w:hAnsi="Gill Sans MT" w:cs="Calibri"/>
          <w:szCs w:val="21"/>
        </w:rPr>
        <w:t>that caused data validation to prevent the monitor rollback feature.</w:t>
      </w:r>
    </w:p>
    <w:p w:rsidR="00AF4542" w:rsidRDefault="00C32A5B" w:rsidP="00534FC3">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Resolved a database exception issue relating to the GDB </w:t>
      </w:r>
      <w:r w:rsidR="001F0289">
        <w:rPr>
          <w:rFonts w:ascii="Gill Sans MT" w:hAnsi="Gill Sans MT" w:cs="Calibri"/>
          <w:szCs w:val="21"/>
        </w:rPr>
        <w:t xml:space="preserve">Rollback </w:t>
      </w:r>
      <w:r>
        <w:rPr>
          <w:rFonts w:ascii="Gill Sans MT" w:hAnsi="Gill Sans MT" w:cs="Calibri"/>
          <w:szCs w:val="21"/>
        </w:rPr>
        <w:t>tool.</w:t>
      </w:r>
    </w:p>
    <w:p w:rsidR="00D01088" w:rsidRPr="00C32A5B" w:rsidRDefault="00D01088" w:rsidP="001F0289">
      <w:pPr>
        <w:pStyle w:val="ListParagraph"/>
        <w:numPr>
          <w:ilvl w:val="0"/>
          <w:numId w:val="20"/>
        </w:numPr>
        <w:spacing w:after="120"/>
        <w:ind w:left="836" w:firstLineChars="0" w:hanging="418"/>
        <w:rPr>
          <w:rFonts w:ascii="Gill Sans MT" w:hAnsi="Gill Sans MT" w:cs="Calibri"/>
          <w:szCs w:val="21"/>
        </w:rPr>
      </w:pPr>
      <w:r>
        <w:rPr>
          <w:rFonts w:ascii="Gill Sans MT" w:hAnsi="Gill Sans MT" w:cs="Calibri"/>
          <w:szCs w:val="21"/>
        </w:rPr>
        <w:t xml:space="preserve">When </w:t>
      </w:r>
      <w:r w:rsidR="001F0289">
        <w:rPr>
          <w:rFonts w:ascii="Gill Sans MT" w:hAnsi="Gill Sans MT" w:cs="Calibri"/>
          <w:szCs w:val="21"/>
        </w:rPr>
        <w:t>i</w:t>
      </w:r>
      <w:r>
        <w:rPr>
          <w:rFonts w:ascii="Gill Sans MT" w:hAnsi="Gill Sans MT" w:cs="Calibri"/>
          <w:szCs w:val="21"/>
        </w:rPr>
        <w:t>mporting a shapefile to create a new grid</w:t>
      </w:r>
      <w:r w:rsidR="001F0289">
        <w:rPr>
          <w:rFonts w:ascii="Gill Sans MT" w:hAnsi="Gill Sans MT" w:cs="Calibri"/>
          <w:szCs w:val="21"/>
        </w:rPr>
        <w:t>,</w:t>
      </w:r>
      <w:r>
        <w:rPr>
          <w:rFonts w:ascii="Gill Sans MT" w:hAnsi="Gill Sans MT" w:cs="Calibri"/>
          <w:szCs w:val="21"/>
        </w:rPr>
        <w:t xml:space="preserve"> BenMAP now attempts to re</w:t>
      </w:r>
      <w:r w:rsidR="001F0289">
        <w:rPr>
          <w:rFonts w:ascii="Gill Sans MT" w:hAnsi="Gill Sans MT" w:cs="Calibri"/>
          <w:szCs w:val="21"/>
        </w:rPr>
        <w:t>-</w:t>
      </w:r>
      <w:r>
        <w:rPr>
          <w:rFonts w:ascii="Gill Sans MT" w:hAnsi="Gill Sans MT" w:cs="Calibri"/>
          <w:szCs w:val="21"/>
        </w:rPr>
        <w:t>project the shapefile to GCS NAD 83 if the projection is not already this by default.</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lastRenderedPageBreak/>
        <w:t>Release Date</w:t>
      </w:r>
      <w:r w:rsidRPr="00623FFB">
        <w:rPr>
          <w:rFonts w:ascii="Gill Sans MT" w:hAnsi="Gill Sans MT" w:cs="Calibri"/>
          <w:b/>
        </w:rPr>
        <w:t xml:space="preserve">                                                       </w:t>
      </w:r>
      <w:r>
        <w:rPr>
          <w:rFonts w:ascii="Gill Sans MT" w:hAnsi="Gill Sans MT" w:cs="Calibri"/>
          <w:b/>
          <w:szCs w:val="21"/>
        </w:rPr>
        <w:t>2014.08</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1F0289" w:rsidRDefault="001F0289" w:rsidP="001F0289">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Implemented new Global Burden of Disease Rollback tool, available under the Tools menu.</w:t>
      </w:r>
    </w:p>
    <w:p w:rsidR="00AF4542" w:rsidRPr="00907F60" w:rsidRDefault="00AF4542" w:rsidP="00534FC3">
      <w:pPr>
        <w:pStyle w:val="ListParagraph"/>
        <w:numPr>
          <w:ilvl w:val="0"/>
          <w:numId w:val="21"/>
        </w:numPr>
        <w:spacing w:after="120"/>
        <w:ind w:left="836" w:firstLineChars="0" w:hanging="418"/>
        <w:rPr>
          <w:rFonts w:ascii="Gill Sans MT" w:hAnsi="Gill Sans MT" w:cs="Calibri"/>
          <w:szCs w:val="21"/>
        </w:rPr>
      </w:pPr>
      <w:r>
        <w:rPr>
          <w:rFonts w:ascii="Gill Sans MT" w:hAnsi="Gill Sans MT" w:cs="Calibri"/>
          <w:szCs w:val="21"/>
        </w:rPr>
        <w:t>Fixed a</w:t>
      </w:r>
      <w:r w:rsidR="00907F60">
        <w:rPr>
          <w:rFonts w:ascii="Gill Sans MT" w:hAnsi="Gill Sans MT" w:cs="Calibri"/>
          <w:szCs w:val="21"/>
        </w:rPr>
        <w:t xml:space="preserve"> problem where the GIS menu bar status would not be maintained when a second pollutant was added.</w:t>
      </w:r>
      <w:r>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1.0.11</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22</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650AA6" w:rsidRDefault="00650AA6" w:rsidP="00810326">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810326">
        <w:rPr>
          <w:rFonts w:ascii="Gill Sans MT" w:hAnsi="Gill Sans MT" w:cs="Calibri"/>
          <w:szCs w:val="21"/>
        </w:rPr>
        <w:t>bug associated with</w:t>
      </w:r>
      <w:r>
        <w:rPr>
          <w:rFonts w:ascii="Gill Sans MT" w:hAnsi="Gill Sans MT" w:cs="Calibri"/>
          <w:szCs w:val="21"/>
        </w:rPr>
        <w:t xml:space="preserve"> </w:t>
      </w:r>
      <w:r w:rsidR="00810326">
        <w:rPr>
          <w:rFonts w:ascii="Gill Sans MT" w:hAnsi="Gill Sans MT" w:cs="Calibri"/>
          <w:szCs w:val="21"/>
        </w:rPr>
        <w:t>metadata save action.</w:t>
      </w:r>
    </w:p>
    <w:p w:rsidR="00AF4542" w:rsidRPr="00650AA6" w:rsidRDefault="00AF4542" w:rsidP="00534FC3">
      <w:pPr>
        <w:pStyle w:val="ListParagraph"/>
        <w:numPr>
          <w:ilvl w:val="0"/>
          <w:numId w:val="22"/>
        </w:numPr>
        <w:spacing w:after="120"/>
        <w:ind w:left="836" w:firstLineChars="0" w:hanging="418"/>
        <w:rPr>
          <w:rFonts w:ascii="Gill Sans MT" w:hAnsi="Gill Sans MT" w:cs="Calibri"/>
          <w:szCs w:val="21"/>
        </w:rPr>
      </w:pPr>
      <w:r>
        <w:rPr>
          <w:rFonts w:ascii="Gill Sans MT" w:hAnsi="Gill Sans MT" w:cs="Calibri"/>
          <w:szCs w:val="21"/>
        </w:rPr>
        <w:t xml:space="preserve">Fixed </w:t>
      </w:r>
      <w:r w:rsidR="00650AA6">
        <w:rPr>
          <w:rFonts w:ascii="Gill Sans MT" w:hAnsi="Gill Sans MT" w:cs="Calibri"/>
          <w:szCs w:val="21"/>
        </w:rPr>
        <w:t>a problem that prevented inflation datasets from importing correctly.</w:t>
      </w:r>
      <w:r w:rsidRPr="00650AA6">
        <w:rPr>
          <w:rFonts w:ascii="Gill Sans MT" w:hAnsi="Gill Sans MT" w:cs="Calibri"/>
          <w:szCs w:val="21"/>
        </w:rPr>
        <w:t xml:space="preserve">  </w:t>
      </w:r>
    </w:p>
    <w:p w:rsidR="00AF4542" w:rsidRDefault="00AF4542" w:rsidP="00AF4542">
      <w:pPr>
        <w:spacing w:line="360" w:lineRule="auto"/>
        <w:rPr>
          <w:rFonts w:ascii="Gill Sans MT" w:hAnsi="Gill Sans MT" w:cs="Calibri"/>
          <w:b/>
          <w:i/>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1.0.10</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07</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937865" w:rsidRPr="003B1B48" w:rsidRDefault="00F632A5" w:rsidP="00F632A5">
      <w:pPr>
        <w:pStyle w:val="ListParagraph"/>
        <w:numPr>
          <w:ilvl w:val="0"/>
          <w:numId w:val="23"/>
        </w:numPr>
        <w:spacing w:after="120"/>
        <w:ind w:left="836" w:firstLineChars="0" w:hanging="418"/>
        <w:rPr>
          <w:rFonts w:ascii="Gill Sans MT" w:hAnsi="Gill Sans MT" w:cs="Calibri"/>
          <w:szCs w:val="21"/>
        </w:rPr>
      </w:pPr>
      <w:r>
        <w:rPr>
          <w:rFonts w:ascii="Gill Sans MT" w:hAnsi="Gill Sans MT" w:cs="Calibri"/>
          <w:szCs w:val="21"/>
        </w:rPr>
        <w:t>Automated e</w:t>
      </w:r>
      <w:r w:rsidR="00937865">
        <w:rPr>
          <w:rFonts w:ascii="Gill Sans MT" w:hAnsi="Gill Sans MT" w:cs="Calibri"/>
          <w:szCs w:val="21"/>
        </w:rPr>
        <w:t xml:space="preserve">rror </w:t>
      </w:r>
      <w:r>
        <w:rPr>
          <w:rFonts w:ascii="Gill Sans MT" w:hAnsi="Gill Sans MT" w:cs="Calibri"/>
          <w:szCs w:val="21"/>
        </w:rPr>
        <w:t>r</w:t>
      </w:r>
      <w:r w:rsidR="00937865">
        <w:rPr>
          <w:rFonts w:ascii="Gill Sans MT" w:hAnsi="Gill Sans MT" w:cs="Calibri"/>
          <w:szCs w:val="21"/>
        </w:rPr>
        <w:t xml:space="preserve">eporting </w:t>
      </w:r>
      <w:r>
        <w:rPr>
          <w:rFonts w:ascii="Gill Sans MT" w:hAnsi="Gill Sans MT" w:cs="Calibri"/>
          <w:szCs w:val="21"/>
        </w:rPr>
        <w:t xml:space="preserve">feature </w:t>
      </w:r>
      <w:r w:rsidR="00937865">
        <w:rPr>
          <w:rFonts w:ascii="Gill Sans MT" w:hAnsi="Gill Sans MT" w:cs="Calibri"/>
          <w:szCs w:val="21"/>
        </w:rPr>
        <w:t>was disabled due to a number of problems associated with error handling logic</w:t>
      </w:r>
      <w:r w:rsidR="00DA6D8B">
        <w:rPr>
          <w:rFonts w:ascii="Gill Sans MT" w:hAnsi="Gill Sans MT" w:cs="Calibri"/>
          <w:szCs w:val="21"/>
        </w:rPr>
        <w:t xml:space="preserve"> (to be addressed in future version).  Manual </w:t>
      </w:r>
      <w:r>
        <w:rPr>
          <w:rFonts w:ascii="Gill Sans MT" w:hAnsi="Gill Sans MT" w:cs="Calibri"/>
          <w:szCs w:val="21"/>
        </w:rPr>
        <w:t>“provide feedback”</w:t>
      </w:r>
      <w:r w:rsidR="00DA6D8B">
        <w:rPr>
          <w:rFonts w:ascii="Gill Sans MT" w:hAnsi="Gill Sans MT" w:cs="Calibri"/>
          <w:szCs w:val="21"/>
        </w:rPr>
        <w:t xml:space="preserve"> </w:t>
      </w:r>
      <w:r>
        <w:rPr>
          <w:rFonts w:ascii="Gill Sans MT" w:hAnsi="Gill Sans MT" w:cs="Calibri"/>
          <w:szCs w:val="21"/>
        </w:rPr>
        <w:t>feature still enabled</w:t>
      </w:r>
      <w:r w:rsidR="00DA6D8B">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1.0.9</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2014.07</w:t>
      </w:r>
      <w:r w:rsidRPr="00623FFB">
        <w:rPr>
          <w:rFonts w:ascii="Gill Sans MT" w:hAnsi="Gill Sans MT" w:cs="Calibri"/>
          <w:b/>
          <w:szCs w:val="21"/>
        </w:rPr>
        <w:t>.</w:t>
      </w:r>
      <w:r>
        <w:rPr>
          <w:rFonts w:ascii="Gill Sans MT" w:hAnsi="Gill Sans MT" w:cs="Calibri"/>
          <w:b/>
          <w:szCs w:val="21"/>
        </w:rPr>
        <w:t>03</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72027" w:rsidP="00534FC3">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Fixed numerous data import issues.</w:t>
      </w:r>
    </w:p>
    <w:p w:rsidR="00937865" w:rsidRDefault="00063A1D" w:rsidP="00063A1D">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Implemented n</w:t>
      </w:r>
      <w:r w:rsidR="00937865">
        <w:rPr>
          <w:rFonts w:ascii="Gill Sans MT" w:hAnsi="Gill Sans MT" w:cs="Calibri"/>
          <w:szCs w:val="21"/>
        </w:rPr>
        <w:t>umerous improvements to GIS map and tools.</w:t>
      </w:r>
    </w:p>
    <w:p w:rsidR="00937865" w:rsidRPr="00A72027" w:rsidRDefault="00937865" w:rsidP="00810326">
      <w:pPr>
        <w:pStyle w:val="ListParagraph"/>
        <w:numPr>
          <w:ilvl w:val="0"/>
          <w:numId w:val="15"/>
        </w:numPr>
        <w:spacing w:after="120"/>
        <w:ind w:left="836" w:firstLineChars="0" w:hanging="418"/>
        <w:rPr>
          <w:rFonts w:ascii="Gill Sans MT" w:hAnsi="Gill Sans MT" w:cs="Calibri"/>
          <w:szCs w:val="21"/>
        </w:rPr>
      </w:pPr>
      <w:r>
        <w:rPr>
          <w:rFonts w:ascii="Gill Sans MT" w:hAnsi="Gill Sans MT" w:cs="Calibri"/>
          <w:szCs w:val="21"/>
        </w:rPr>
        <w:t xml:space="preserve">Implemented </w:t>
      </w:r>
      <w:r w:rsidR="00810326">
        <w:rPr>
          <w:rFonts w:ascii="Gill Sans MT" w:hAnsi="Gill Sans MT" w:cs="Calibri"/>
          <w:szCs w:val="21"/>
        </w:rPr>
        <w:t xml:space="preserve">new </w:t>
      </w:r>
      <w:r>
        <w:rPr>
          <w:rFonts w:ascii="Gill Sans MT" w:hAnsi="Gill Sans MT" w:cs="Calibri"/>
          <w:szCs w:val="21"/>
        </w:rPr>
        <w:t>Error Reporting</w:t>
      </w:r>
      <w:r w:rsidR="00810326">
        <w:rPr>
          <w:rFonts w:ascii="Gill Sans MT" w:hAnsi="Gill Sans MT" w:cs="Calibri"/>
          <w:szCs w:val="21"/>
        </w:rPr>
        <w:t xml:space="preserve"> feature</w:t>
      </w:r>
      <w:r>
        <w:rPr>
          <w:rFonts w:ascii="Gill Sans MT" w:hAnsi="Gill Sans MT" w:cs="Calibri"/>
          <w:szCs w:val="21"/>
        </w:rPr>
        <w:t>.</w:t>
      </w:r>
      <w:r w:rsidR="00810326">
        <w:rPr>
          <w:rFonts w:ascii="Gill Sans MT" w:hAnsi="Gill Sans MT" w:cs="Calibri"/>
          <w:szCs w:val="21"/>
        </w:rPr>
        <w:t xml:space="preserve">  Manual reporting of software bugs and requested improvements is available under the Help menu (“Provide Feedback”).  Automated reporting feature captures error log and audit trail when the program crashes (user is prompted to submit data upon reopening BenMAP-CE).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1.0.8</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25DF8" w:rsidRDefault="00A25DF8" w:rsidP="00A25DF8">
      <w:pPr>
        <w:pStyle w:val="ListParagraph"/>
        <w:numPr>
          <w:ilvl w:val="0"/>
          <w:numId w:val="24"/>
        </w:numPr>
        <w:spacing w:after="120"/>
        <w:ind w:firstLineChars="0"/>
        <w:rPr>
          <w:rFonts w:ascii="Gill Sans MT" w:hAnsi="Gill Sans MT" w:cs="Calibri"/>
          <w:szCs w:val="21"/>
        </w:rPr>
      </w:pPr>
      <w:r>
        <w:rPr>
          <w:rFonts w:ascii="Gill Sans MT" w:hAnsi="Gill Sans MT" w:cs="Calibri"/>
          <w:szCs w:val="21"/>
        </w:rPr>
        <w:lastRenderedPageBreak/>
        <w:t>Implemented new Data Validation features for data imports and added Metadata for user-supplied data.</w:t>
      </w:r>
    </w:p>
    <w:p w:rsidR="00063A1D" w:rsidRDefault="00063A1D"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Updated GIS DotSpatial from version 0.11.9.6 to version 1.6.</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Fixed a problem with regular grids created by BenMAP-CE. Now these grids will begin with column and row values of 1 instead of 0.</w:t>
      </w:r>
    </w:p>
    <w:p w:rsidR="00AF4542" w:rsidRDefault="00AF4542" w:rsidP="00534FC3">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When estimating health impact functions using daily modeled values, days with missing values will not be included in the results. Previously, these missing days were assigned the mean value, which led to incorrect results.</w:t>
      </w:r>
    </w:p>
    <w:p w:rsidR="00AF4542" w:rsidRDefault="00AF4542" w:rsidP="008E61B2">
      <w:pPr>
        <w:pStyle w:val="ListParagraph"/>
        <w:numPr>
          <w:ilvl w:val="0"/>
          <w:numId w:val="24"/>
        </w:numPr>
        <w:spacing w:after="120"/>
        <w:ind w:left="836" w:firstLineChars="0" w:hanging="418"/>
        <w:rPr>
          <w:rFonts w:ascii="Gill Sans MT" w:hAnsi="Gill Sans MT" w:cs="Calibri"/>
          <w:szCs w:val="21"/>
        </w:rPr>
      </w:pPr>
      <w:r>
        <w:rPr>
          <w:rFonts w:ascii="Gill Sans MT" w:hAnsi="Gill Sans MT" w:cs="Calibri"/>
          <w:szCs w:val="21"/>
        </w:rPr>
        <w:t xml:space="preserve">Fixed a problem that caused results calculated using county-level data to differ between BenMAP 4 and BenMAP-CE.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1.0.7</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2014.04</w:t>
      </w:r>
      <w:r w:rsidRPr="00623FFB">
        <w:rPr>
          <w:rFonts w:ascii="Gill Sans MT" w:hAnsi="Gill Sans MT" w:cs="Calibri"/>
          <w:b/>
          <w:szCs w:val="21"/>
        </w:rPr>
        <w:t>.</w:t>
      </w:r>
      <w:r>
        <w:rPr>
          <w:rFonts w:ascii="Gill Sans MT" w:hAnsi="Gill Sans MT" w:cs="Calibri"/>
          <w:b/>
          <w:szCs w:val="21"/>
        </w:rPr>
        <w:t>01</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4"/>
        </w:numPr>
        <w:spacing w:after="120"/>
        <w:ind w:left="836" w:firstLineChars="0" w:hanging="418"/>
        <w:rPr>
          <w:rFonts w:ascii="Gill Sans MT" w:hAnsi="Gill Sans MT" w:cs="Calibri"/>
          <w:szCs w:val="21"/>
        </w:rPr>
      </w:pPr>
      <w:r>
        <w:rPr>
          <w:rFonts w:ascii="Gill Sans MT" w:hAnsi="Gill Sans MT" w:cs="Calibri"/>
          <w:szCs w:val="21"/>
        </w:rPr>
        <w:t>Fixed a major issue in BenMAP-CE that caused percentage crosswalks between grid definitions to be incorrect for user-added shapefiles</w:t>
      </w:r>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1.0.6</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2014.03</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Fixed a problem that prevented users from estimating health impacts in some cases</w:t>
      </w:r>
      <w:r w:rsidRPr="005C25CA">
        <w:rPr>
          <w:rFonts w:ascii="Gill Sans MT" w:hAnsi="Gill Sans MT" w:cs="Calibri"/>
          <w:szCs w:val="21"/>
        </w:rPr>
        <w:t>.</w:t>
      </w:r>
    </w:p>
    <w:p w:rsidR="00AF4542" w:rsidRDefault="00AF4542" w:rsidP="00534FC3">
      <w:pPr>
        <w:pStyle w:val="ListParagraph"/>
        <w:numPr>
          <w:ilvl w:val="0"/>
          <w:numId w:val="12"/>
        </w:numPr>
        <w:spacing w:after="120"/>
        <w:ind w:left="836" w:firstLineChars="0" w:hanging="418"/>
        <w:rPr>
          <w:rFonts w:ascii="Gill Sans MT" w:hAnsi="Gill Sans MT" w:cs="Calibri"/>
          <w:szCs w:val="21"/>
        </w:rPr>
      </w:pPr>
      <w:r>
        <w:rPr>
          <w:rFonts w:ascii="Gill Sans MT" w:hAnsi="Gill Sans MT" w:cs="Calibri"/>
          <w:szCs w:val="21"/>
        </w:rPr>
        <w:t>Updated the Firebird database client and helper class.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1.0.5</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2014.02</w:t>
      </w:r>
      <w:r w:rsidRPr="00623FFB">
        <w:rPr>
          <w:rFonts w:ascii="Gill Sans MT" w:hAnsi="Gill Sans MT" w:cs="Calibri"/>
          <w:b/>
          <w:szCs w:val="21"/>
        </w:rPr>
        <w:t>.</w:t>
      </w:r>
      <w:r>
        <w:rPr>
          <w:rFonts w:ascii="Gill Sans MT" w:hAnsi="Gill Sans MT" w:cs="Calibri"/>
          <w:b/>
          <w:szCs w:val="21"/>
        </w:rPr>
        <w:t>28</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Column and row variables saved as doubles in shapefile attribute tables will now be automatically converted to integers when imported into BenMAP-CE.</w:t>
      </w:r>
    </w:p>
    <w:p w:rsidR="00AF4542" w:rsidRDefault="00AF4542" w:rsidP="00534FC3">
      <w:pPr>
        <w:pStyle w:val="ListParagraph"/>
        <w:numPr>
          <w:ilvl w:val="0"/>
          <w:numId w:val="11"/>
        </w:numPr>
        <w:spacing w:after="120"/>
        <w:ind w:left="836" w:firstLineChars="0" w:hanging="418"/>
        <w:rPr>
          <w:rFonts w:ascii="Gill Sans MT" w:hAnsi="Gill Sans MT" w:cs="Calibri"/>
          <w:szCs w:val="21"/>
        </w:rPr>
      </w:pPr>
      <w:r>
        <w:rPr>
          <w:rFonts w:ascii="Gill Sans MT" w:hAnsi="Gill Sans MT" w:cs="Calibri"/>
          <w:szCs w:val="21"/>
        </w:rPr>
        <w:t>Audit trails can now be generated for files created in a BenMAP-CE setup that does not exist in a user’s current list of setups.</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1.0.4</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06</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lastRenderedPageBreak/>
        <w:t>Main Improvements</w:t>
      </w:r>
    </w:p>
    <w:p w:rsidR="00AF4542" w:rsidRDefault="00AF4542" w:rsidP="00534FC3">
      <w:pPr>
        <w:pStyle w:val="ListParagraph"/>
        <w:numPr>
          <w:ilvl w:val="0"/>
          <w:numId w:val="10"/>
        </w:numPr>
        <w:spacing w:after="120"/>
        <w:ind w:left="836" w:firstLineChars="0" w:hanging="418"/>
        <w:rPr>
          <w:rFonts w:ascii="Gill Sans MT" w:hAnsi="Gill Sans MT" w:cs="Calibri"/>
          <w:szCs w:val="21"/>
        </w:rPr>
      </w:pPr>
      <w:r>
        <w:rPr>
          <w:rFonts w:ascii="Gill Sans MT" w:hAnsi="Gill Sans MT" w:cs="Calibri"/>
          <w:szCs w:val="21"/>
        </w:rPr>
        <w:t>Fixed a problem with incorrect delta maps being saved to .</w:t>
      </w:r>
      <w:proofErr w:type="spellStart"/>
      <w:r>
        <w:rPr>
          <w:rFonts w:ascii="Gill Sans MT" w:hAnsi="Gill Sans MT" w:cs="Calibri"/>
          <w:szCs w:val="21"/>
        </w:rPr>
        <w:t>apvrx</w:t>
      </w:r>
      <w:proofErr w:type="spellEnd"/>
      <w:r>
        <w:rPr>
          <w:rFonts w:ascii="Gill Sans MT" w:hAnsi="Gill Sans MT" w:cs="Calibri"/>
          <w:szCs w:val="21"/>
        </w:rPr>
        <w:t xml:space="preserve"> files generated using command line mode</w:t>
      </w:r>
      <w:r w:rsidRPr="005C25CA">
        <w:rPr>
          <w:rFonts w:ascii="Gill Sans MT" w:hAnsi="Gill Sans MT" w:cs="Calibri"/>
          <w:szCs w:val="21"/>
        </w:rPr>
        <w:t>.</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1.0.3</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05</w:t>
      </w:r>
    </w:p>
    <w:p w:rsidR="00AF4542" w:rsidRPr="00623FFB" w:rsidRDefault="00AF4542" w:rsidP="00AF4542">
      <w:pPr>
        <w:spacing w:line="360" w:lineRule="auto"/>
        <w:outlineLvl w:val="0"/>
        <w:rPr>
          <w:rFonts w:ascii="Gill Sans MT" w:hAnsi="Gill Sans MT" w:cs="Calibri"/>
          <w:b/>
          <w:u w:val="single"/>
        </w:rPr>
      </w:pPr>
      <w:r w:rsidRPr="00623FFB">
        <w:rPr>
          <w:rFonts w:ascii="Gill Sans MT" w:hAnsi="Gill Sans MT" w:cs="Calibri"/>
          <w:b/>
        </w:rPr>
        <w:t>Main Improvements</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Fixed problem with command line mode that required user to confirm pooling weights for each run</w:t>
      </w:r>
      <w:r w:rsidRPr="005C25CA">
        <w:rPr>
          <w:rFonts w:ascii="Gill Sans MT" w:hAnsi="Gill Sans MT" w:cs="Calibri"/>
          <w:szCs w:val="21"/>
        </w:rPr>
        <w:t>.</w:t>
      </w:r>
    </w:p>
    <w:p w:rsidR="00AF4542" w:rsidRDefault="00AF4542" w:rsidP="00534FC3">
      <w:pPr>
        <w:pStyle w:val="ListParagraph"/>
        <w:numPr>
          <w:ilvl w:val="0"/>
          <w:numId w:val="9"/>
        </w:numPr>
        <w:spacing w:after="120"/>
        <w:ind w:left="836" w:firstLineChars="0" w:hanging="418"/>
        <w:rPr>
          <w:rFonts w:ascii="Gill Sans MT" w:hAnsi="Gill Sans MT" w:cs="Calibri"/>
          <w:szCs w:val="21"/>
        </w:rPr>
      </w:pPr>
      <w:r>
        <w:rPr>
          <w:rFonts w:ascii="Gill Sans MT" w:hAnsi="Gill Sans MT" w:cs="Calibri"/>
          <w:szCs w:val="21"/>
        </w:rPr>
        <w:t>Fixed problem with specifying fields to be saved when generating reports in command line mode.</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Version</w:t>
      </w:r>
      <w:r w:rsidRPr="00623FFB">
        <w:rPr>
          <w:rFonts w:ascii="Gill Sans MT" w:hAnsi="Gill Sans MT" w:cs="Calibri"/>
          <w:b/>
        </w:rPr>
        <w:t xml:space="preserve">                                          </w:t>
      </w:r>
      <w:r>
        <w:rPr>
          <w:rFonts w:ascii="Gill Sans MT" w:hAnsi="Gill Sans MT" w:cs="Calibri"/>
          <w:b/>
        </w:rPr>
        <w:t xml:space="preserve">    </w:t>
      </w:r>
      <w:r>
        <w:rPr>
          <w:rFonts w:ascii="Gill Sans MT" w:hAnsi="Gill Sans MT" w:cs="Calibri"/>
          <w:b/>
          <w:szCs w:val="21"/>
        </w:rPr>
        <w:t>BenMAP-CE 1.0.2</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b/>
          <w:i/>
        </w:rPr>
        <w:t>Release Date</w:t>
      </w:r>
      <w:r w:rsidRPr="00623FFB">
        <w:rPr>
          <w:rFonts w:ascii="Gill Sans MT" w:hAnsi="Gill Sans MT" w:cs="Calibri"/>
          <w:b/>
        </w:rPr>
        <w:t xml:space="preserve">                                                       </w:t>
      </w:r>
      <w:r>
        <w:rPr>
          <w:rFonts w:ascii="Gill Sans MT" w:hAnsi="Gill Sans MT" w:cs="Calibri"/>
          <w:b/>
          <w:szCs w:val="21"/>
        </w:rPr>
        <w:t>2013.12</w:t>
      </w:r>
      <w:r w:rsidRPr="00623FFB">
        <w:rPr>
          <w:rFonts w:ascii="Gill Sans MT" w:hAnsi="Gill Sans MT" w:cs="Calibri"/>
          <w:b/>
          <w:szCs w:val="21"/>
        </w:rPr>
        <w:t>.</w:t>
      </w:r>
      <w:r>
        <w:rPr>
          <w:rFonts w:ascii="Gill Sans MT" w:hAnsi="Gill Sans MT" w:cs="Calibri"/>
          <w:b/>
          <w:szCs w:val="21"/>
        </w:rPr>
        <w:t>02</w:t>
      </w:r>
    </w:p>
    <w:p w:rsidR="00AF4542" w:rsidRPr="00623FFB" w:rsidRDefault="00AF4542" w:rsidP="00AF4542">
      <w:pPr>
        <w:spacing w:line="360" w:lineRule="auto"/>
        <w:outlineLvl w:val="0"/>
        <w:rPr>
          <w:rFonts w:ascii="Gill Sans MT" w:hAnsi="Gill Sans MT" w:cs="Calibri"/>
          <w:b/>
          <w:u w:val="single"/>
        </w:rPr>
      </w:pPr>
      <w:r>
        <w:rPr>
          <w:rFonts w:ascii="Gill Sans MT" w:hAnsi="Gill Sans MT" w:cs="Calibri"/>
          <w:b/>
        </w:rPr>
        <w:t xml:space="preserve">Initial Public Milestone Release </w:t>
      </w:r>
    </w:p>
    <w:p w:rsidR="00AF4542" w:rsidRPr="00623FFB" w:rsidRDefault="00AF4542" w:rsidP="00AF4542">
      <w:pPr>
        <w:spacing w:line="360" w:lineRule="auto"/>
        <w:rPr>
          <w:rFonts w:ascii="Gill Sans MT" w:hAnsi="Gill Sans MT" w:cs="Calibri"/>
          <w:u w:val="single"/>
        </w:rPr>
      </w:pPr>
      <w:r w:rsidRPr="00623FFB">
        <w:rPr>
          <w:rFonts w:ascii="Gill Sans MT" w:hAnsi="Gill Sans MT" w:cs="Calibri"/>
          <w:u w:val="single"/>
        </w:rPr>
        <w:t>_______________________________________</w:t>
      </w:r>
      <w:r>
        <w:rPr>
          <w:rFonts w:ascii="Gill Sans MT" w:hAnsi="Gill Sans MT" w:cs="Calibri"/>
          <w:u w:val="single"/>
        </w:rPr>
        <w:t>_______________________________</w:t>
      </w:r>
    </w:p>
    <w:p w:rsidR="00AF4542" w:rsidRPr="00623FFB" w:rsidRDefault="00AF4542" w:rsidP="00AF4542">
      <w:pPr>
        <w:pStyle w:val="ListParagraph"/>
        <w:spacing w:line="360" w:lineRule="auto"/>
        <w:ind w:left="851" w:firstLineChars="0" w:firstLine="0"/>
        <w:rPr>
          <w:rFonts w:ascii="Gill Sans MT" w:hAnsi="Gill Sans MT" w:cs="Calibri"/>
          <w:szCs w:val="21"/>
        </w:rPr>
      </w:pPr>
    </w:p>
    <w:p w:rsidR="00313D8B" w:rsidRDefault="00313D8B"/>
    <w:sectPr w:rsidR="00313D8B" w:rsidSect="00051F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E9C"/>
    <w:multiLevelType w:val="hybridMultilevel"/>
    <w:tmpl w:val="65A8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5A8"/>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3E47A4C"/>
    <w:multiLevelType w:val="hybridMultilevel"/>
    <w:tmpl w:val="2DFA176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552CA2"/>
    <w:multiLevelType w:val="hybridMultilevel"/>
    <w:tmpl w:val="257C5DFA"/>
    <w:lvl w:ilvl="0" w:tplc="73FE4D62">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D1352A4"/>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9704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10FE25C6"/>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83A0EA9"/>
    <w:multiLevelType w:val="hybridMultilevel"/>
    <w:tmpl w:val="53DED6BE"/>
    <w:lvl w:ilvl="0" w:tplc="A0545AE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99B005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15:restartNumberingAfterBreak="0">
    <w:nsid w:val="1B0006A4"/>
    <w:multiLevelType w:val="hybridMultilevel"/>
    <w:tmpl w:val="6158F19E"/>
    <w:lvl w:ilvl="0" w:tplc="D352724A">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32A85"/>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2BC372E"/>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4493D8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4A8007B"/>
    <w:multiLevelType w:val="hybridMultilevel"/>
    <w:tmpl w:val="2D7C46EA"/>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9DA5C32"/>
    <w:multiLevelType w:val="hybridMultilevel"/>
    <w:tmpl w:val="E6948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64C43"/>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FDA00C0"/>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15:restartNumberingAfterBreak="0">
    <w:nsid w:val="36504B6C"/>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5D15DC"/>
    <w:multiLevelType w:val="hybridMultilevel"/>
    <w:tmpl w:val="9F6EA7FC"/>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77106"/>
    <w:multiLevelType w:val="hybridMultilevel"/>
    <w:tmpl w:val="73502C0C"/>
    <w:lvl w:ilvl="0" w:tplc="BC8CC12A">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9FF0D4E"/>
    <w:multiLevelType w:val="hybridMultilevel"/>
    <w:tmpl w:val="C4D23E1E"/>
    <w:lvl w:ilvl="0" w:tplc="6164D61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A54A03"/>
    <w:multiLevelType w:val="hybridMultilevel"/>
    <w:tmpl w:val="7120479C"/>
    <w:lvl w:ilvl="0" w:tplc="81484B2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36022A"/>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856F1D"/>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35E12B4"/>
    <w:multiLevelType w:val="hybridMultilevel"/>
    <w:tmpl w:val="5BAC4064"/>
    <w:lvl w:ilvl="0" w:tplc="88B4FA94">
      <w:start w:val="1"/>
      <w:numFmt w:val="decimal"/>
      <w:lvlText w:val="%1."/>
      <w:lvlJc w:val="left"/>
      <w:pPr>
        <w:ind w:left="84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5FC6D8E"/>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6" w15:restartNumberingAfterBreak="0">
    <w:nsid w:val="5A791CDE"/>
    <w:multiLevelType w:val="hybridMultilevel"/>
    <w:tmpl w:val="8F1A6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4832AE"/>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0A6186B"/>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9" w15:restartNumberingAfterBreak="0">
    <w:nsid w:val="61D02CC2"/>
    <w:multiLevelType w:val="hybridMultilevel"/>
    <w:tmpl w:val="876CB576"/>
    <w:lvl w:ilvl="0" w:tplc="92E256F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1D57910"/>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657D347B"/>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5BC2C77"/>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AD2475B"/>
    <w:multiLevelType w:val="hybridMultilevel"/>
    <w:tmpl w:val="4BEAC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3D400D"/>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CB239E2"/>
    <w:multiLevelType w:val="hybridMultilevel"/>
    <w:tmpl w:val="8DECFC62"/>
    <w:lvl w:ilvl="0" w:tplc="E618DB90">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E5A3D2F"/>
    <w:multiLevelType w:val="hybridMultilevel"/>
    <w:tmpl w:val="313E690A"/>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E7C501C"/>
    <w:multiLevelType w:val="hybridMultilevel"/>
    <w:tmpl w:val="C1848C64"/>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8" w15:restartNumberingAfterBreak="0">
    <w:nsid w:val="70C333DC"/>
    <w:multiLevelType w:val="hybridMultilevel"/>
    <w:tmpl w:val="7F2896D8"/>
    <w:lvl w:ilvl="0" w:tplc="89D8A3B4">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BA11493"/>
    <w:multiLevelType w:val="hybridMultilevel"/>
    <w:tmpl w:val="9F6EA7FC"/>
    <w:lvl w:ilvl="0" w:tplc="9EEC56EC">
      <w:start w:val="1"/>
      <w:numFmt w:val="decimal"/>
      <w:lvlText w:val="%1."/>
      <w:lvlJc w:val="left"/>
      <w:pPr>
        <w:ind w:left="840" w:hanging="4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25651"/>
    <w:multiLevelType w:val="hybridMultilevel"/>
    <w:tmpl w:val="12CA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37"/>
  </w:num>
  <w:num w:numId="4">
    <w:abstractNumId w:val="24"/>
  </w:num>
  <w:num w:numId="5">
    <w:abstractNumId w:val="28"/>
  </w:num>
  <w:num w:numId="6">
    <w:abstractNumId w:val="25"/>
  </w:num>
  <w:num w:numId="7">
    <w:abstractNumId w:val="8"/>
  </w:num>
  <w:num w:numId="8">
    <w:abstractNumId w:val="35"/>
  </w:num>
  <w:num w:numId="9">
    <w:abstractNumId w:val="38"/>
  </w:num>
  <w:num w:numId="10">
    <w:abstractNumId w:val="2"/>
  </w:num>
  <w:num w:numId="11">
    <w:abstractNumId w:val="19"/>
  </w:num>
  <w:num w:numId="12">
    <w:abstractNumId w:val="13"/>
  </w:num>
  <w:num w:numId="13">
    <w:abstractNumId w:val="3"/>
  </w:num>
  <w:num w:numId="14">
    <w:abstractNumId w:val="29"/>
  </w:num>
  <w:num w:numId="15">
    <w:abstractNumId w:val="7"/>
  </w:num>
  <w:num w:numId="16">
    <w:abstractNumId w:val="11"/>
  </w:num>
  <w:num w:numId="17">
    <w:abstractNumId w:val="12"/>
  </w:num>
  <w:num w:numId="18">
    <w:abstractNumId w:val="22"/>
  </w:num>
  <w:num w:numId="19">
    <w:abstractNumId w:val="15"/>
  </w:num>
  <w:num w:numId="20">
    <w:abstractNumId w:val="31"/>
  </w:num>
  <w:num w:numId="21">
    <w:abstractNumId w:val="10"/>
  </w:num>
  <w:num w:numId="22">
    <w:abstractNumId w:val="36"/>
  </w:num>
  <w:num w:numId="23">
    <w:abstractNumId w:val="32"/>
  </w:num>
  <w:num w:numId="24">
    <w:abstractNumId w:val="6"/>
  </w:num>
  <w:num w:numId="25">
    <w:abstractNumId w:val="34"/>
  </w:num>
  <w:num w:numId="26">
    <w:abstractNumId w:val="14"/>
  </w:num>
  <w:num w:numId="27">
    <w:abstractNumId w:val="4"/>
  </w:num>
  <w:num w:numId="28">
    <w:abstractNumId w:val="0"/>
  </w:num>
  <w:num w:numId="29">
    <w:abstractNumId w:val="26"/>
  </w:num>
  <w:num w:numId="30">
    <w:abstractNumId w:val="17"/>
  </w:num>
  <w:num w:numId="31">
    <w:abstractNumId w:val="33"/>
  </w:num>
  <w:num w:numId="32">
    <w:abstractNumId w:val="30"/>
  </w:num>
  <w:num w:numId="33">
    <w:abstractNumId w:val="18"/>
  </w:num>
  <w:num w:numId="34">
    <w:abstractNumId w:val="20"/>
  </w:num>
  <w:num w:numId="35">
    <w:abstractNumId w:val="40"/>
  </w:num>
  <w:num w:numId="36">
    <w:abstractNumId w:val="23"/>
  </w:num>
  <w:num w:numId="37">
    <w:abstractNumId w:val="27"/>
  </w:num>
  <w:num w:numId="38">
    <w:abstractNumId w:val="21"/>
  </w:num>
  <w:num w:numId="39">
    <w:abstractNumId w:val="9"/>
  </w:num>
  <w:num w:numId="40">
    <w:abstractNumId w:val="39"/>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542"/>
    <w:rsid w:val="000421D8"/>
    <w:rsid w:val="00051FC3"/>
    <w:rsid w:val="00063A1D"/>
    <w:rsid w:val="00087803"/>
    <w:rsid w:val="000B45CE"/>
    <w:rsid w:val="000C3CF3"/>
    <w:rsid w:val="000D64E4"/>
    <w:rsid w:val="000F53EB"/>
    <w:rsid w:val="00104756"/>
    <w:rsid w:val="00107D22"/>
    <w:rsid w:val="00163192"/>
    <w:rsid w:val="0017510A"/>
    <w:rsid w:val="001764BE"/>
    <w:rsid w:val="00185510"/>
    <w:rsid w:val="00191752"/>
    <w:rsid w:val="001B497F"/>
    <w:rsid w:val="001B6930"/>
    <w:rsid w:val="001E0041"/>
    <w:rsid w:val="001F0289"/>
    <w:rsid w:val="001F173A"/>
    <w:rsid w:val="00222591"/>
    <w:rsid w:val="00246919"/>
    <w:rsid w:val="00252F48"/>
    <w:rsid w:val="00282889"/>
    <w:rsid w:val="00282C64"/>
    <w:rsid w:val="0029714A"/>
    <w:rsid w:val="002A65BD"/>
    <w:rsid w:val="002C3D5D"/>
    <w:rsid w:val="002F35E5"/>
    <w:rsid w:val="002F4B5A"/>
    <w:rsid w:val="00313D8B"/>
    <w:rsid w:val="003321AF"/>
    <w:rsid w:val="0034178F"/>
    <w:rsid w:val="00351522"/>
    <w:rsid w:val="00356D75"/>
    <w:rsid w:val="00366B32"/>
    <w:rsid w:val="00383700"/>
    <w:rsid w:val="003B1B48"/>
    <w:rsid w:val="003E001B"/>
    <w:rsid w:val="003F236D"/>
    <w:rsid w:val="00446A8C"/>
    <w:rsid w:val="00464A91"/>
    <w:rsid w:val="004927BE"/>
    <w:rsid w:val="00495DD3"/>
    <w:rsid w:val="004D2D68"/>
    <w:rsid w:val="00510800"/>
    <w:rsid w:val="005222BB"/>
    <w:rsid w:val="00534FC3"/>
    <w:rsid w:val="005357A1"/>
    <w:rsid w:val="00545A8F"/>
    <w:rsid w:val="005900F6"/>
    <w:rsid w:val="005C25CA"/>
    <w:rsid w:val="005E3DE3"/>
    <w:rsid w:val="00602A93"/>
    <w:rsid w:val="00623FFB"/>
    <w:rsid w:val="00650AA6"/>
    <w:rsid w:val="00671D06"/>
    <w:rsid w:val="006A6229"/>
    <w:rsid w:val="006C0C7F"/>
    <w:rsid w:val="007123FC"/>
    <w:rsid w:val="0073589F"/>
    <w:rsid w:val="00747D4D"/>
    <w:rsid w:val="00766D7A"/>
    <w:rsid w:val="00797044"/>
    <w:rsid w:val="007A5D5F"/>
    <w:rsid w:val="007B21D3"/>
    <w:rsid w:val="007C0DF1"/>
    <w:rsid w:val="007E3E9D"/>
    <w:rsid w:val="007F6F25"/>
    <w:rsid w:val="00802AA5"/>
    <w:rsid w:val="00810326"/>
    <w:rsid w:val="00816FB2"/>
    <w:rsid w:val="008224C8"/>
    <w:rsid w:val="00872F09"/>
    <w:rsid w:val="008C5031"/>
    <w:rsid w:val="008E5E14"/>
    <w:rsid w:val="008E61B2"/>
    <w:rsid w:val="00903E2E"/>
    <w:rsid w:val="00907F60"/>
    <w:rsid w:val="00937865"/>
    <w:rsid w:val="00947D96"/>
    <w:rsid w:val="0095199E"/>
    <w:rsid w:val="0096413D"/>
    <w:rsid w:val="00975E53"/>
    <w:rsid w:val="00994698"/>
    <w:rsid w:val="009D00B0"/>
    <w:rsid w:val="009D0818"/>
    <w:rsid w:val="009E1FC3"/>
    <w:rsid w:val="009E257E"/>
    <w:rsid w:val="009F632F"/>
    <w:rsid w:val="00A07466"/>
    <w:rsid w:val="00A25DF8"/>
    <w:rsid w:val="00A513ED"/>
    <w:rsid w:val="00A54C24"/>
    <w:rsid w:val="00A555CA"/>
    <w:rsid w:val="00A72027"/>
    <w:rsid w:val="00A8568E"/>
    <w:rsid w:val="00A9083F"/>
    <w:rsid w:val="00AA7676"/>
    <w:rsid w:val="00AC65EC"/>
    <w:rsid w:val="00AF25B6"/>
    <w:rsid w:val="00AF4542"/>
    <w:rsid w:val="00B80F25"/>
    <w:rsid w:val="00C10F05"/>
    <w:rsid w:val="00C22DF3"/>
    <w:rsid w:val="00C24B5F"/>
    <w:rsid w:val="00C32A5B"/>
    <w:rsid w:val="00C75E90"/>
    <w:rsid w:val="00C96D72"/>
    <w:rsid w:val="00CA2A5E"/>
    <w:rsid w:val="00CC230E"/>
    <w:rsid w:val="00CD1B77"/>
    <w:rsid w:val="00D01088"/>
    <w:rsid w:val="00D57F3A"/>
    <w:rsid w:val="00DA6D8B"/>
    <w:rsid w:val="00DF69F5"/>
    <w:rsid w:val="00E233F1"/>
    <w:rsid w:val="00E91D8A"/>
    <w:rsid w:val="00EA4012"/>
    <w:rsid w:val="00EC13D5"/>
    <w:rsid w:val="00F034FB"/>
    <w:rsid w:val="00F57CF4"/>
    <w:rsid w:val="00F632A5"/>
    <w:rsid w:val="00FB011E"/>
    <w:rsid w:val="00FC1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5AD85B-03B8-4BDD-9303-0B97F550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542"/>
    <w:pPr>
      <w:widowControl w:val="0"/>
      <w:spacing w:after="0" w:line="240" w:lineRule="auto"/>
      <w:jc w:val="both"/>
    </w:pPr>
    <w:rPr>
      <w:rFonts w:eastAsiaTheme="minorEastAsia"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542"/>
    <w:pPr>
      <w:ind w:firstLineChars="200" w:firstLine="420"/>
    </w:pPr>
  </w:style>
  <w:style w:type="paragraph" w:styleId="BalloonText">
    <w:name w:val="Balloon Text"/>
    <w:basedOn w:val="Normal"/>
    <w:link w:val="BalloonTextChar"/>
    <w:uiPriority w:val="99"/>
    <w:semiHidden/>
    <w:unhideWhenUsed/>
    <w:rsid w:val="00EC13D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C13D5"/>
    <w:rPr>
      <w:rFonts w:ascii="Tahoma" w:eastAsiaTheme="minorEastAsia" w:hAnsi="Tahoma" w:cs="Tahoma"/>
      <w:kern w:val="2"/>
      <w:sz w:val="16"/>
      <w:szCs w:val="16"/>
      <w:lang w:val="x-none" w:eastAsia="zh-CN"/>
    </w:rPr>
  </w:style>
  <w:style w:type="character" w:styleId="CommentReference">
    <w:name w:val="annotation reference"/>
    <w:basedOn w:val="DefaultParagraphFont"/>
    <w:uiPriority w:val="99"/>
    <w:semiHidden/>
    <w:unhideWhenUsed/>
    <w:rsid w:val="00C10F05"/>
    <w:rPr>
      <w:sz w:val="16"/>
      <w:szCs w:val="16"/>
    </w:rPr>
  </w:style>
  <w:style w:type="paragraph" w:styleId="CommentText">
    <w:name w:val="annotation text"/>
    <w:basedOn w:val="Normal"/>
    <w:link w:val="CommentTextChar"/>
    <w:uiPriority w:val="99"/>
    <w:semiHidden/>
    <w:unhideWhenUsed/>
    <w:rsid w:val="00C10F05"/>
    <w:rPr>
      <w:sz w:val="20"/>
      <w:szCs w:val="20"/>
    </w:rPr>
  </w:style>
  <w:style w:type="character" w:customStyle="1" w:styleId="CommentTextChar">
    <w:name w:val="Comment Text Char"/>
    <w:basedOn w:val="DefaultParagraphFont"/>
    <w:link w:val="CommentText"/>
    <w:uiPriority w:val="99"/>
    <w:semiHidden/>
    <w:rsid w:val="00C10F05"/>
    <w:rPr>
      <w:rFonts w:eastAsiaTheme="minorEastAsia" w:cs="Times New Roman"/>
      <w:kern w:val="2"/>
      <w:sz w:val="20"/>
      <w:szCs w:val="20"/>
      <w:lang w:eastAsia="zh-CN"/>
    </w:rPr>
  </w:style>
  <w:style w:type="paragraph" w:styleId="CommentSubject">
    <w:name w:val="annotation subject"/>
    <w:basedOn w:val="CommentText"/>
    <w:next w:val="CommentText"/>
    <w:link w:val="CommentSubjectChar"/>
    <w:uiPriority w:val="99"/>
    <w:semiHidden/>
    <w:unhideWhenUsed/>
    <w:rsid w:val="00C10F05"/>
    <w:rPr>
      <w:b/>
      <w:bCs/>
    </w:rPr>
  </w:style>
  <w:style w:type="character" w:customStyle="1" w:styleId="CommentSubjectChar">
    <w:name w:val="Comment Subject Char"/>
    <w:basedOn w:val="CommentTextChar"/>
    <w:link w:val="CommentSubject"/>
    <w:uiPriority w:val="99"/>
    <w:semiHidden/>
    <w:rsid w:val="00C10F05"/>
    <w:rPr>
      <w:rFonts w:eastAsiaTheme="minorEastAsia" w:cs="Times New Roman"/>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6282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D3518-F537-4989-8DA1-45CD8379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18637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 Adam</dc:creator>
  <cp:lastModifiedBy>Lloyd, Jennifer M.</cp:lastModifiedBy>
  <cp:revision>7</cp:revision>
  <cp:lastPrinted>2014-10-31T16:16:00Z</cp:lastPrinted>
  <dcterms:created xsi:type="dcterms:W3CDTF">2015-08-10T20:10:00Z</dcterms:created>
  <dcterms:modified xsi:type="dcterms:W3CDTF">2015-09-30T21:05:00Z</dcterms:modified>
</cp:coreProperties>
</file>